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240D0" w14:textId="13920C70" w:rsidR="00D62F20" w:rsidRDefault="00236CA5">
      <w:pPr>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b/>
          <w:color w:val="202124"/>
          <w:sz w:val="24"/>
          <w:szCs w:val="24"/>
          <w:highlight w:val="white"/>
        </w:rPr>
        <w:t>Title</w:t>
      </w:r>
      <w:r>
        <w:rPr>
          <w:rFonts w:ascii="Times New Roman" w:eastAsia="Times New Roman" w:hAnsi="Times New Roman" w:cs="Times New Roman"/>
          <w:color w:val="202124"/>
          <w:sz w:val="24"/>
          <w:szCs w:val="24"/>
          <w:highlight w:val="white"/>
        </w:rPr>
        <w:t>: Exploring the Student</w:t>
      </w:r>
      <w:r>
        <w:rPr>
          <w:rFonts w:ascii="Times New Roman" w:eastAsia="Times New Roman" w:hAnsi="Times New Roman" w:cs="Times New Roman"/>
          <w:color w:val="202124"/>
          <w:sz w:val="24"/>
          <w:szCs w:val="24"/>
          <w:highlight w:val="white"/>
        </w:rPr>
        <w:t>s</w:t>
      </w:r>
      <w:r>
        <w:rPr>
          <w:rFonts w:ascii="Times New Roman" w:eastAsia="Times New Roman" w:hAnsi="Times New Roman" w:cs="Times New Roman"/>
          <w:color w:val="202124"/>
          <w:sz w:val="24"/>
          <w:szCs w:val="24"/>
          <w:highlight w:val="white"/>
        </w:rPr>
        <w:t>’</w:t>
      </w:r>
      <w:r>
        <w:rPr>
          <w:rFonts w:ascii="Times New Roman" w:eastAsia="Times New Roman" w:hAnsi="Times New Roman" w:cs="Times New Roman"/>
          <w:color w:val="202124"/>
          <w:sz w:val="24"/>
          <w:szCs w:val="24"/>
          <w:highlight w:val="white"/>
        </w:rPr>
        <w:t xml:space="preserve"> Understanding of Cultural Contents in SSC English Textbook </w:t>
      </w:r>
    </w:p>
    <w:p w14:paraId="5BAD2ACD" w14:textId="77777777" w:rsidR="00D62F20" w:rsidRDefault="00D62F20">
      <w:pPr>
        <w:jc w:val="center"/>
        <w:rPr>
          <w:rFonts w:ascii="Times New Roman" w:eastAsia="Times New Roman" w:hAnsi="Times New Roman" w:cs="Times New Roman"/>
          <w:color w:val="202124"/>
          <w:sz w:val="24"/>
          <w:szCs w:val="24"/>
          <w:highlight w:val="white"/>
        </w:rPr>
      </w:pPr>
    </w:p>
    <w:p w14:paraId="1D4FE001" w14:textId="77777777" w:rsidR="00D62F20" w:rsidRDefault="00236CA5">
      <w:pPr>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drawing>
          <wp:inline distT="0" distB="0" distL="0" distR="0" wp14:anchorId="35FBC551" wp14:editId="16CD7431">
            <wp:extent cx="2799852" cy="176336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799852" cy="1763365"/>
                    </a:xfrm>
                    <a:prstGeom prst="rect">
                      <a:avLst/>
                    </a:prstGeom>
                    <a:ln/>
                  </pic:spPr>
                </pic:pic>
              </a:graphicData>
            </a:graphic>
          </wp:inline>
        </w:drawing>
      </w:r>
    </w:p>
    <w:p w14:paraId="1C513E90" w14:textId="77777777" w:rsidR="00D62F20" w:rsidRDefault="00236CA5">
      <w:pPr>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Course Title: Research Project </w:t>
      </w:r>
    </w:p>
    <w:p w14:paraId="73D9D6A0" w14:textId="77777777" w:rsidR="00D62F20" w:rsidRDefault="00236CA5">
      <w:pPr>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Course Code: BESL 408 </w:t>
      </w:r>
    </w:p>
    <w:p w14:paraId="070BC0CC" w14:textId="77777777" w:rsidR="00D62F20" w:rsidRDefault="00D62F20">
      <w:pPr>
        <w:jc w:val="center"/>
        <w:rPr>
          <w:rFonts w:ascii="Times New Roman" w:eastAsia="Times New Roman" w:hAnsi="Times New Roman" w:cs="Times New Roman"/>
          <w:color w:val="202124"/>
          <w:sz w:val="24"/>
          <w:szCs w:val="24"/>
          <w:highlight w:val="white"/>
        </w:rPr>
      </w:pPr>
    </w:p>
    <w:p w14:paraId="68F01192" w14:textId="77777777" w:rsidR="00D62F20" w:rsidRDefault="00236CA5">
      <w:pPr>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Submitted to: </w:t>
      </w:r>
    </w:p>
    <w:p w14:paraId="5CDF0878" w14:textId="77777777" w:rsidR="00D62F20" w:rsidRDefault="00236CA5">
      <w:pPr>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Dr. Mian Md. </w:t>
      </w:r>
      <w:proofErr w:type="spellStart"/>
      <w:r>
        <w:rPr>
          <w:rFonts w:ascii="Times New Roman" w:eastAsia="Times New Roman" w:hAnsi="Times New Roman" w:cs="Times New Roman"/>
          <w:color w:val="202124"/>
          <w:sz w:val="24"/>
          <w:szCs w:val="24"/>
          <w:highlight w:val="white"/>
        </w:rPr>
        <w:t>Naushaad</w:t>
      </w:r>
      <w:proofErr w:type="spellEnd"/>
      <w:r>
        <w:rPr>
          <w:rFonts w:ascii="Times New Roman" w:eastAsia="Times New Roman" w:hAnsi="Times New Roman" w:cs="Times New Roman"/>
          <w:color w:val="202124"/>
          <w:sz w:val="24"/>
          <w:szCs w:val="24"/>
          <w:highlight w:val="white"/>
        </w:rPr>
        <w:t xml:space="preserve"> Kabir </w:t>
      </w:r>
    </w:p>
    <w:p w14:paraId="7354DC27" w14:textId="77777777" w:rsidR="00D62F20" w:rsidRDefault="00236CA5">
      <w:pPr>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Associate Professor </w:t>
      </w:r>
    </w:p>
    <w:p w14:paraId="198EA7FA" w14:textId="77777777" w:rsidR="00D62F20" w:rsidRDefault="00236CA5">
      <w:pPr>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Institute of Modern Languages </w:t>
      </w:r>
    </w:p>
    <w:p w14:paraId="10CED334" w14:textId="77777777" w:rsidR="00D62F20" w:rsidRDefault="00236CA5">
      <w:pPr>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University of Dhaka </w:t>
      </w:r>
    </w:p>
    <w:p w14:paraId="698919E6" w14:textId="77777777" w:rsidR="00D62F20" w:rsidRDefault="00D62F20">
      <w:pPr>
        <w:jc w:val="center"/>
        <w:rPr>
          <w:rFonts w:ascii="Times New Roman" w:eastAsia="Times New Roman" w:hAnsi="Times New Roman" w:cs="Times New Roman"/>
          <w:color w:val="202124"/>
          <w:sz w:val="24"/>
          <w:szCs w:val="24"/>
          <w:highlight w:val="white"/>
        </w:rPr>
      </w:pPr>
    </w:p>
    <w:p w14:paraId="4BB38C9B" w14:textId="77777777" w:rsidR="00D62F20" w:rsidRDefault="00236CA5">
      <w:pPr>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Submitted by: </w:t>
      </w:r>
    </w:p>
    <w:p w14:paraId="42260068" w14:textId="77777777" w:rsidR="00D62F20" w:rsidRDefault="00236CA5">
      <w:pPr>
        <w:jc w:val="center"/>
        <w:rPr>
          <w:rFonts w:ascii="Times New Roman" w:eastAsia="Times New Roman" w:hAnsi="Times New Roman" w:cs="Times New Roman"/>
          <w:color w:val="202124"/>
          <w:sz w:val="24"/>
          <w:szCs w:val="24"/>
          <w:highlight w:val="white"/>
        </w:rPr>
      </w:pPr>
      <w:proofErr w:type="spellStart"/>
      <w:r>
        <w:rPr>
          <w:rFonts w:ascii="Times New Roman" w:eastAsia="Times New Roman" w:hAnsi="Times New Roman" w:cs="Times New Roman"/>
          <w:color w:val="202124"/>
          <w:sz w:val="24"/>
          <w:szCs w:val="24"/>
          <w:highlight w:val="white"/>
        </w:rPr>
        <w:t>Sanowar</w:t>
      </w:r>
      <w:proofErr w:type="spellEnd"/>
      <w:r>
        <w:rPr>
          <w:rFonts w:ascii="Times New Roman" w:eastAsia="Times New Roman" w:hAnsi="Times New Roman" w:cs="Times New Roman"/>
          <w:color w:val="202124"/>
          <w:sz w:val="24"/>
          <w:szCs w:val="24"/>
          <w:highlight w:val="white"/>
        </w:rPr>
        <w:t xml:space="preserve"> Hosen</w:t>
      </w:r>
    </w:p>
    <w:p w14:paraId="46EA776A" w14:textId="77777777" w:rsidR="00D62F20" w:rsidRDefault="00236CA5">
      <w:pPr>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Roll: ZH-093-005 </w:t>
      </w:r>
    </w:p>
    <w:p w14:paraId="2BF3EAFC" w14:textId="77777777" w:rsidR="00D62F20" w:rsidRDefault="00236CA5">
      <w:pPr>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ESOL 4rd Batch </w:t>
      </w:r>
    </w:p>
    <w:p w14:paraId="478A9858" w14:textId="77777777" w:rsidR="00D62F20" w:rsidRDefault="00236CA5">
      <w:pPr>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8th Semester, ESOL </w:t>
      </w:r>
    </w:p>
    <w:p w14:paraId="2B0336CB" w14:textId="77777777" w:rsidR="00D62F20" w:rsidRDefault="00236CA5">
      <w:pPr>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Institute of Modern Languages University of Dhaka </w:t>
      </w:r>
    </w:p>
    <w:p w14:paraId="3559E6E2" w14:textId="77777777" w:rsidR="00D62F20" w:rsidRDefault="00236CA5">
      <w:pPr>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Date of Submission: 11 July, 23</w:t>
      </w:r>
    </w:p>
    <w:p w14:paraId="54FB3D79" w14:textId="77777777" w:rsidR="00D62F20" w:rsidRDefault="00D62F20">
      <w:pPr>
        <w:jc w:val="center"/>
        <w:rPr>
          <w:rFonts w:ascii="Times New Roman" w:eastAsia="Times New Roman" w:hAnsi="Times New Roman" w:cs="Times New Roman"/>
          <w:color w:val="202124"/>
          <w:sz w:val="24"/>
          <w:szCs w:val="24"/>
          <w:highlight w:val="white"/>
        </w:rPr>
      </w:pPr>
    </w:p>
    <w:p w14:paraId="45722ED6" w14:textId="77777777" w:rsidR="00D62F20" w:rsidRDefault="00D62F20">
      <w:pPr>
        <w:jc w:val="center"/>
        <w:rPr>
          <w:rFonts w:ascii="Times New Roman" w:eastAsia="Times New Roman" w:hAnsi="Times New Roman" w:cs="Times New Roman"/>
          <w:color w:val="202124"/>
          <w:sz w:val="24"/>
          <w:szCs w:val="24"/>
          <w:highlight w:val="white"/>
        </w:rPr>
      </w:pPr>
    </w:p>
    <w:p w14:paraId="487BA674" w14:textId="77777777" w:rsidR="00D62F20" w:rsidRDefault="00236CA5">
      <w:pPr>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lastRenderedPageBreak/>
        <w:br/>
      </w:r>
      <w:r>
        <w:rPr>
          <w:rFonts w:ascii="Times New Roman" w:eastAsia="Times New Roman" w:hAnsi="Times New Roman" w:cs="Times New Roman"/>
          <w:color w:val="202124"/>
          <w:sz w:val="24"/>
          <w:szCs w:val="24"/>
        </w:rPr>
        <w:br/>
      </w:r>
      <w:r>
        <w:rPr>
          <w:rFonts w:ascii="Times New Roman" w:eastAsia="Times New Roman" w:hAnsi="Times New Roman" w:cs="Times New Roman"/>
          <w:b/>
          <w:color w:val="202124"/>
          <w:sz w:val="24"/>
          <w:szCs w:val="24"/>
          <w:highlight w:val="white"/>
        </w:rPr>
        <w:t>Abstract</w:t>
      </w:r>
    </w:p>
    <w:p w14:paraId="4AAD7A65" w14:textId="77777777" w:rsidR="00D62F20" w:rsidRDefault="00236CA5">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br/>
      </w:r>
      <w:r>
        <w:rPr>
          <w:rFonts w:ascii="Times New Roman" w:eastAsia="Times New Roman" w:hAnsi="Times New Roman" w:cs="Times New Roman"/>
          <w:color w:val="252525"/>
          <w:sz w:val="24"/>
          <w:szCs w:val="24"/>
        </w:rPr>
        <w:t>Teaching English by integrating culture makes students aware of their linguistic performance based on culture, which enables their communicative abilities. Researchers have discovered the importance of cultural content in textbooks and how it has become tr</w:t>
      </w:r>
      <w:r>
        <w:rPr>
          <w:rFonts w:ascii="Times New Roman" w:eastAsia="Times New Roman" w:hAnsi="Times New Roman" w:cs="Times New Roman"/>
          <w:color w:val="252525"/>
          <w:sz w:val="24"/>
          <w:szCs w:val="24"/>
        </w:rPr>
        <w:t>ending for research in this regard (</w:t>
      </w:r>
      <w:proofErr w:type="spellStart"/>
      <w:r>
        <w:rPr>
          <w:rFonts w:ascii="Times New Roman" w:eastAsia="Times New Roman" w:hAnsi="Times New Roman" w:cs="Times New Roman"/>
          <w:color w:val="252525"/>
          <w:sz w:val="24"/>
          <w:szCs w:val="24"/>
        </w:rPr>
        <w:t>Siddiqie</w:t>
      </w:r>
      <w:proofErr w:type="spellEnd"/>
      <w:r>
        <w:rPr>
          <w:rFonts w:ascii="Times New Roman" w:eastAsia="Times New Roman" w:hAnsi="Times New Roman" w:cs="Times New Roman"/>
          <w:color w:val="252525"/>
          <w:sz w:val="24"/>
          <w:szCs w:val="24"/>
        </w:rPr>
        <w:t>, 2011). Since students are the major stakeholder</w:t>
      </w:r>
      <w:r>
        <w:rPr>
          <w:rFonts w:ascii="Times New Roman" w:eastAsia="Times New Roman" w:hAnsi="Times New Roman" w:cs="Times New Roman"/>
          <w:color w:val="252525"/>
          <w:sz w:val="24"/>
          <w:szCs w:val="24"/>
        </w:rPr>
        <w:t>s</w:t>
      </w:r>
      <w:r>
        <w:rPr>
          <w:rFonts w:ascii="Times New Roman" w:eastAsia="Times New Roman" w:hAnsi="Times New Roman" w:cs="Times New Roman"/>
          <w:color w:val="252525"/>
          <w:sz w:val="24"/>
          <w:szCs w:val="24"/>
        </w:rPr>
        <w:t xml:space="preserve"> in this case, this study explores the students' understanding of the cultural contents in their textbooks. A mixed method will be applied to collect the data thr</w:t>
      </w:r>
      <w:r>
        <w:rPr>
          <w:rFonts w:ascii="Times New Roman" w:eastAsia="Times New Roman" w:hAnsi="Times New Roman" w:cs="Times New Roman"/>
          <w:color w:val="252525"/>
          <w:sz w:val="24"/>
          <w:szCs w:val="24"/>
        </w:rPr>
        <w:t>ough questionnaires for students and semi-structured interviews with the teachers. The study will provide impactful insight</w:t>
      </w:r>
      <w:r>
        <w:rPr>
          <w:rFonts w:ascii="Times New Roman" w:eastAsia="Times New Roman" w:hAnsi="Times New Roman" w:cs="Times New Roman"/>
          <w:color w:val="252525"/>
          <w:sz w:val="24"/>
          <w:szCs w:val="24"/>
        </w:rPr>
        <w:t>s</w:t>
      </w:r>
      <w:r>
        <w:rPr>
          <w:rFonts w:ascii="Times New Roman" w:eastAsia="Times New Roman" w:hAnsi="Times New Roman" w:cs="Times New Roman"/>
          <w:color w:val="252525"/>
          <w:sz w:val="24"/>
          <w:szCs w:val="24"/>
        </w:rPr>
        <w:t xml:space="preserve"> for further developing the textbook.</w:t>
      </w:r>
      <w:r>
        <w:rPr>
          <w:rFonts w:ascii="Times New Roman" w:eastAsia="Times New Roman" w:hAnsi="Times New Roman" w:cs="Times New Roman"/>
          <w:color w:val="202124"/>
          <w:sz w:val="24"/>
          <w:szCs w:val="24"/>
        </w:rPr>
        <w:br/>
      </w:r>
    </w:p>
    <w:p w14:paraId="7C3D4EC0" w14:textId="77777777" w:rsidR="00D62F20" w:rsidRDefault="00236CA5">
      <w:pPr>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color w:val="202124"/>
          <w:sz w:val="24"/>
          <w:szCs w:val="24"/>
        </w:rPr>
        <w:br/>
      </w:r>
      <w:r>
        <w:rPr>
          <w:rFonts w:ascii="Times New Roman" w:eastAsia="Times New Roman" w:hAnsi="Times New Roman" w:cs="Times New Roman"/>
          <w:b/>
          <w:color w:val="202124"/>
          <w:sz w:val="24"/>
          <w:szCs w:val="24"/>
          <w:highlight w:val="white"/>
        </w:rPr>
        <w:t>Keywords</w:t>
      </w:r>
      <w:r>
        <w:rPr>
          <w:rFonts w:ascii="Times New Roman" w:eastAsia="Times New Roman" w:hAnsi="Times New Roman" w:cs="Times New Roman"/>
          <w:color w:val="202124"/>
          <w:sz w:val="24"/>
          <w:szCs w:val="24"/>
          <w:highlight w:val="white"/>
        </w:rPr>
        <w:t>: SSC English Textbook, cultural contents, sociocultural theory, ICC framework</w:t>
      </w:r>
      <w:r>
        <w:rPr>
          <w:rFonts w:ascii="Times New Roman" w:eastAsia="Times New Roman" w:hAnsi="Times New Roman" w:cs="Times New Roman"/>
          <w:color w:val="202124"/>
          <w:sz w:val="24"/>
          <w:szCs w:val="24"/>
        </w:rPr>
        <w:br/>
      </w:r>
      <w:r>
        <w:rPr>
          <w:rFonts w:ascii="Times New Roman" w:eastAsia="Times New Roman" w:hAnsi="Times New Roman" w:cs="Times New Roman"/>
          <w:color w:val="202124"/>
          <w:sz w:val="24"/>
          <w:szCs w:val="24"/>
        </w:rPr>
        <w:br/>
      </w:r>
    </w:p>
    <w:p w14:paraId="570328B0" w14:textId="77777777" w:rsidR="00D62F20" w:rsidRDefault="00D62F20">
      <w:pPr>
        <w:rPr>
          <w:rFonts w:ascii="Times New Roman" w:eastAsia="Times New Roman" w:hAnsi="Times New Roman" w:cs="Times New Roman"/>
          <w:b/>
          <w:color w:val="202124"/>
          <w:sz w:val="24"/>
          <w:szCs w:val="24"/>
          <w:highlight w:val="white"/>
        </w:rPr>
      </w:pPr>
    </w:p>
    <w:p w14:paraId="2F3CDB67" w14:textId="77777777" w:rsidR="00D62F20" w:rsidRDefault="00D62F20">
      <w:pPr>
        <w:rPr>
          <w:rFonts w:ascii="Times New Roman" w:eastAsia="Times New Roman" w:hAnsi="Times New Roman" w:cs="Times New Roman"/>
          <w:b/>
          <w:color w:val="202124"/>
          <w:sz w:val="24"/>
          <w:szCs w:val="24"/>
          <w:highlight w:val="white"/>
        </w:rPr>
      </w:pPr>
    </w:p>
    <w:p w14:paraId="4CB9D4BC" w14:textId="77777777" w:rsidR="00D62F20" w:rsidRDefault="00D62F20">
      <w:pPr>
        <w:rPr>
          <w:rFonts w:ascii="Times New Roman" w:eastAsia="Times New Roman" w:hAnsi="Times New Roman" w:cs="Times New Roman"/>
          <w:b/>
          <w:color w:val="202124"/>
          <w:sz w:val="24"/>
          <w:szCs w:val="24"/>
          <w:highlight w:val="white"/>
        </w:rPr>
      </w:pPr>
    </w:p>
    <w:p w14:paraId="102313BB" w14:textId="77777777" w:rsidR="00D62F20" w:rsidRDefault="00D62F20">
      <w:pPr>
        <w:rPr>
          <w:rFonts w:ascii="Times New Roman" w:eastAsia="Times New Roman" w:hAnsi="Times New Roman" w:cs="Times New Roman"/>
          <w:b/>
          <w:color w:val="202124"/>
          <w:sz w:val="24"/>
          <w:szCs w:val="24"/>
          <w:highlight w:val="white"/>
        </w:rPr>
      </w:pPr>
    </w:p>
    <w:p w14:paraId="2CB8A1D6" w14:textId="77777777" w:rsidR="00D62F20" w:rsidRDefault="00D62F20">
      <w:pPr>
        <w:rPr>
          <w:rFonts w:ascii="Times New Roman" w:eastAsia="Times New Roman" w:hAnsi="Times New Roman" w:cs="Times New Roman"/>
          <w:b/>
          <w:color w:val="202124"/>
          <w:sz w:val="24"/>
          <w:szCs w:val="24"/>
          <w:highlight w:val="white"/>
        </w:rPr>
      </w:pPr>
    </w:p>
    <w:p w14:paraId="42254B5C" w14:textId="77777777" w:rsidR="00D62F20" w:rsidRDefault="00D62F20">
      <w:pPr>
        <w:rPr>
          <w:rFonts w:ascii="Times New Roman" w:eastAsia="Times New Roman" w:hAnsi="Times New Roman" w:cs="Times New Roman"/>
          <w:b/>
          <w:color w:val="202124"/>
          <w:sz w:val="24"/>
          <w:szCs w:val="24"/>
          <w:highlight w:val="white"/>
        </w:rPr>
      </w:pPr>
    </w:p>
    <w:p w14:paraId="2BC8E03D" w14:textId="77777777" w:rsidR="00D62F20" w:rsidRDefault="00D62F20">
      <w:pPr>
        <w:rPr>
          <w:rFonts w:ascii="Times New Roman" w:eastAsia="Times New Roman" w:hAnsi="Times New Roman" w:cs="Times New Roman"/>
          <w:b/>
          <w:color w:val="202124"/>
          <w:sz w:val="24"/>
          <w:szCs w:val="24"/>
          <w:highlight w:val="white"/>
        </w:rPr>
      </w:pPr>
    </w:p>
    <w:p w14:paraId="544F5981" w14:textId="77777777" w:rsidR="00D62F20" w:rsidRDefault="00D62F20">
      <w:pPr>
        <w:rPr>
          <w:rFonts w:ascii="Times New Roman" w:eastAsia="Times New Roman" w:hAnsi="Times New Roman" w:cs="Times New Roman"/>
          <w:b/>
          <w:color w:val="202124"/>
          <w:sz w:val="24"/>
          <w:szCs w:val="24"/>
          <w:highlight w:val="white"/>
        </w:rPr>
      </w:pPr>
    </w:p>
    <w:p w14:paraId="03297F6F" w14:textId="77777777" w:rsidR="00D62F20" w:rsidRDefault="00D62F20">
      <w:pPr>
        <w:rPr>
          <w:rFonts w:ascii="Times New Roman" w:eastAsia="Times New Roman" w:hAnsi="Times New Roman" w:cs="Times New Roman"/>
          <w:b/>
          <w:color w:val="202124"/>
          <w:sz w:val="24"/>
          <w:szCs w:val="24"/>
          <w:highlight w:val="white"/>
        </w:rPr>
      </w:pPr>
    </w:p>
    <w:p w14:paraId="6A0A896F" w14:textId="77777777" w:rsidR="00D62F20" w:rsidRDefault="00D62F20">
      <w:pPr>
        <w:rPr>
          <w:rFonts w:ascii="Times New Roman" w:eastAsia="Times New Roman" w:hAnsi="Times New Roman" w:cs="Times New Roman"/>
          <w:b/>
          <w:color w:val="202124"/>
          <w:sz w:val="24"/>
          <w:szCs w:val="24"/>
          <w:highlight w:val="white"/>
        </w:rPr>
      </w:pPr>
    </w:p>
    <w:p w14:paraId="31474570" w14:textId="77777777" w:rsidR="00D62F20" w:rsidRDefault="00D62F20">
      <w:pPr>
        <w:rPr>
          <w:rFonts w:ascii="Times New Roman" w:eastAsia="Times New Roman" w:hAnsi="Times New Roman" w:cs="Times New Roman"/>
          <w:b/>
          <w:color w:val="202124"/>
          <w:sz w:val="24"/>
          <w:szCs w:val="24"/>
          <w:highlight w:val="white"/>
        </w:rPr>
      </w:pPr>
    </w:p>
    <w:p w14:paraId="163FA990" w14:textId="77777777" w:rsidR="00D62F20" w:rsidRDefault="00D62F20">
      <w:pPr>
        <w:rPr>
          <w:rFonts w:ascii="Times New Roman" w:eastAsia="Times New Roman" w:hAnsi="Times New Roman" w:cs="Times New Roman"/>
          <w:b/>
          <w:color w:val="202124"/>
          <w:sz w:val="24"/>
          <w:szCs w:val="24"/>
          <w:highlight w:val="white"/>
        </w:rPr>
      </w:pPr>
    </w:p>
    <w:p w14:paraId="2358C4EB" w14:textId="77777777" w:rsidR="00D62F20" w:rsidRDefault="00D62F20">
      <w:pPr>
        <w:rPr>
          <w:rFonts w:ascii="Times New Roman" w:eastAsia="Times New Roman" w:hAnsi="Times New Roman" w:cs="Times New Roman"/>
          <w:b/>
          <w:color w:val="202124"/>
          <w:sz w:val="24"/>
          <w:szCs w:val="24"/>
          <w:highlight w:val="white"/>
        </w:rPr>
      </w:pPr>
    </w:p>
    <w:p w14:paraId="1F87296A" w14:textId="77777777" w:rsidR="00D62F20" w:rsidRDefault="00D62F20">
      <w:pPr>
        <w:rPr>
          <w:rFonts w:ascii="Times New Roman" w:eastAsia="Times New Roman" w:hAnsi="Times New Roman" w:cs="Times New Roman"/>
          <w:b/>
          <w:color w:val="202124"/>
          <w:sz w:val="24"/>
          <w:szCs w:val="24"/>
          <w:highlight w:val="white"/>
        </w:rPr>
      </w:pPr>
    </w:p>
    <w:p w14:paraId="1F4C8A45" w14:textId="77777777" w:rsidR="00D62F20" w:rsidRDefault="00D62F20">
      <w:pPr>
        <w:rPr>
          <w:rFonts w:ascii="Times New Roman" w:eastAsia="Times New Roman" w:hAnsi="Times New Roman" w:cs="Times New Roman"/>
          <w:b/>
          <w:color w:val="202124"/>
          <w:sz w:val="24"/>
          <w:szCs w:val="24"/>
          <w:highlight w:val="white"/>
        </w:rPr>
      </w:pPr>
    </w:p>
    <w:p w14:paraId="56614CD6" w14:textId="77777777" w:rsidR="00D62F20" w:rsidRDefault="00D62F20">
      <w:pPr>
        <w:rPr>
          <w:rFonts w:ascii="Times New Roman" w:eastAsia="Times New Roman" w:hAnsi="Times New Roman" w:cs="Times New Roman"/>
          <w:b/>
          <w:color w:val="202124"/>
          <w:sz w:val="24"/>
          <w:szCs w:val="24"/>
          <w:highlight w:val="white"/>
        </w:rPr>
      </w:pPr>
    </w:p>
    <w:p w14:paraId="6DCD8A6D" w14:textId="77777777" w:rsidR="00D62F20" w:rsidRDefault="00D62F20">
      <w:pPr>
        <w:rPr>
          <w:rFonts w:ascii="Times New Roman" w:eastAsia="Times New Roman" w:hAnsi="Times New Roman" w:cs="Times New Roman"/>
          <w:b/>
          <w:color w:val="202124"/>
          <w:sz w:val="24"/>
          <w:szCs w:val="24"/>
          <w:highlight w:val="white"/>
        </w:rPr>
      </w:pPr>
    </w:p>
    <w:p w14:paraId="01446BE4" w14:textId="77777777" w:rsidR="00D62F20" w:rsidRDefault="00236CA5">
      <w:pPr>
        <w:jc w:val="center"/>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Introduction</w:t>
      </w:r>
    </w:p>
    <w:p w14:paraId="38EBB9B5" w14:textId="77777777" w:rsidR="00D62F20" w:rsidRDefault="00D62F20">
      <w:pPr>
        <w:rPr>
          <w:rFonts w:ascii="Times New Roman" w:eastAsia="Times New Roman" w:hAnsi="Times New Roman" w:cs="Times New Roman"/>
          <w:b/>
          <w:color w:val="202124"/>
          <w:sz w:val="24"/>
          <w:szCs w:val="24"/>
          <w:highlight w:val="white"/>
        </w:rPr>
      </w:pPr>
    </w:p>
    <w:p w14:paraId="46403137" w14:textId="2FF0D51A" w:rsidR="00D62F20" w:rsidRDefault="00236CA5">
      <w:pPr>
        <w:spacing w:before="280" w:after="280" w:line="24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To keep one’s language and culture secure, a lot of work has been done in this top-notch field. China’s works are impressive to protect against the English invasion</w:t>
      </w:r>
      <w:r>
        <w:rPr>
          <w:rFonts w:ascii="Times New Roman" w:eastAsia="Times New Roman" w:hAnsi="Times New Roman" w:cs="Times New Roman"/>
          <w:color w:val="252525"/>
          <w:sz w:val="24"/>
          <w:szCs w:val="24"/>
        </w:rPr>
        <w:t xml:space="preserve"> of their languages and cultures. To Keep unity and cope with</w:t>
      </w:r>
      <w:r>
        <w:rPr>
          <w:rFonts w:ascii="Times New Roman" w:eastAsia="Times New Roman" w:hAnsi="Times New Roman" w:cs="Times New Roman"/>
          <w:color w:val="252525"/>
          <w:sz w:val="24"/>
          <w:szCs w:val="24"/>
        </w:rPr>
        <w:t xml:space="preserve"> the glove, the researcher has conducted research to develop language policy and curriculum. However, in Bangladesh, we have hardly seen the cultural content of English textbooks. Siddique (2011) </w:t>
      </w:r>
      <w:r>
        <w:rPr>
          <w:rFonts w:ascii="Times New Roman" w:eastAsia="Times New Roman" w:hAnsi="Times New Roman" w:cs="Times New Roman"/>
          <w:color w:val="252525"/>
          <w:sz w:val="24"/>
          <w:szCs w:val="24"/>
        </w:rPr>
        <w:t>researched</w:t>
      </w:r>
      <w:r>
        <w:rPr>
          <w:rFonts w:ascii="Times New Roman" w:eastAsia="Times New Roman" w:hAnsi="Times New Roman" w:cs="Times New Roman"/>
          <w:color w:val="252525"/>
          <w:sz w:val="24"/>
          <w:szCs w:val="24"/>
        </w:rPr>
        <w:t xml:space="preserve"> </w:t>
      </w:r>
      <w:r>
        <w:rPr>
          <w:rFonts w:ascii="Times New Roman" w:eastAsia="Times New Roman" w:hAnsi="Times New Roman" w:cs="Times New Roman"/>
          <w:color w:val="252525"/>
          <w:sz w:val="24"/>
          <w:szCs w:val="24"/>
        </w:rPr>
        <w:t xml:space="preserve">the SSC English </w:t>
      </w:r>
      <w:r>
        <w:rPr>
          <w:rFonts w:ascii="Times New Roman" w:eastAsia="Times New Roman" w:hAnsi="Times New Roman" w:cs="Times New Roman"/>
          <w:color w:val="252525"/>
          <w:sz w:val="24"/>
          <w:szCs w:val="24"/>
        </w:rPr>
        <w:t xml:space="preserve">textbook </w:t>
      </w:r>
      <w:r>
        <w:rPr>
          <w:rFonts w:ascii="Times New Roman" w:eastAsia="Times New Roman" w:hAnsi="Times New Roman" w:cs="Times New Roman"/>
          <w:color w:val="252525"/>
          <w:sz w:val="24"/>
          <w:szCs w:val="24"/>
        </w:rPr>
        <w:t xml:space="preserve">in 2011 based on theory. There is no work on students understanding of cultural content in their </w:t>
      </w:r>
      <w:r w:rsidR="00845AFB">
        <w:rPr>
          <w:rFonts w:ascii="Times New Roman" w:eastAsia="Times New Roman" w:hAnsi="Times New Roman" w:cs="Times New Roman"/>
          <w:color w:val="252525"/>
          <w:sz w:val="24"/>
          <w:szCs w:val="24"/>
        </w:rPr>
        <w:t>textbooks.</w:t>
      </w:r>
      <w:r>
        <w:rPr>
          <w:rFonts w:ascii="Times New Roman" w:eastAsia="Times New Roman" w:hAnsi="Times New Roman" w:cs="Times New Roman"/>
          <w:color w:val="252525"/>
          <w:sz w:val="24"/>
          <w:szCs w:val="24"/>
        </w:rPr>
        <w:t xml:space="preserve"> To bridge this gap, this study will present a scenario in this field.</w:t>
      </w:r>
    </w:p>
    <w:p w14:paraId="27ACF5D4" w14:textId="77777777" w:rsidR="00D62F20" w:rsidRDefault="00236CA5">
      <w:pPr>
        <w:jc w:val="center"/>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color w:val="202124"/>
          <w:sz w:val="24"/>
          <w:szCs w:val="24"/>
        </w:rPr>
        <w:br/>
      </w:r>
      <w:r>
        <w:rPr>
          <w:rFonts w:ascii="Times New Roman" w:eastAsia="Times New Roman" w:hAnsi="Times New Roman" w:cs="Times New Roman"/>
          <w:b/>
          <w:color w:val="202124"/>
          <w:sz w:val="24"/>
          <w:szCs w:val="24"/>
          <w:highlight w:val="white"/>
        </w:rPr>
        <w:t>Research Questions</w:t>
      </w:r>
    </w:p>
    <w:p w14:paraId="315FA09B" w14:textId="77777777" w:rsidR="00D62F20" w:rsidRDefault="00236CA5">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rPr>
        <w:br/>
      </w:r>
    </w:p>
    <w:p w14:paraId="3CA124F0" w14:textId="77777777" w:rsidR="00D62F20" w:rsidRDefault="00236CA5">
      <w:pPr>
        <w:numPr>
          <w:ilvl w:val="0"/>
          <w:numId w:val="1"/>
        </w:numPr>
        <w:pBdr>
          <w:top w:val="nil"/>
          <w:left w:val="nil"/>
          <w:bottom w:val="nil"/>
          <w:right w:val="nil"/>
          <w:between w:val="nil"/>
        </w:pBdr>
        <w:spacing w:after="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How do students perceive </w:t>
      </w:r>
      <w:r>
        <w:rPr>
          <w:rFonts w:ascii="Times New Roman" w:eastAsia="Times New Roman" w:hAnsi="Times New Roman" w:cs="Times New Roman"/>
          <w:color w:val="202124"/>
          <w:sz w:val="24"/>
          <w:szCs w:val="24"/>
          <w:highlight w:val="white"/>
        </w:rPr>
        <w:t>the cultural content of the SSC English textbook?</w:t>
      </w:r>
    </w:p>
    <w:p w14:paraId="0D12E1BC" w14:textId="77777777" w:rsidR="00D62F20" w:rsidRDefault="00D62F20">
      <w:pPr>
        <w:pBdr>
          <w:top w:val="nil"/>
          <w:left w:val="nil"/>
          <w:bottom w:val="nil"/>
          <w:right w:val="nil"/>
          <w:between w:val="nil"/>
        </w:pBdr>
        <w:spacing w:after="0"/>
        <w:ind w:left="720"/>
        <w:rPr>
          <w:rFonts w:ascii="Times New Roman" w:eastAsia="Times New Roman" w:hAnsi="Times New Roman" w:cs="Times New Roman"/>
          <w:color w:val="202124"/>
          <w:sz w:val="24"/>
          <w:szCs w:val="24"/>
          <w:highlight w:val="white"/>
        </w:rPr>
      </w:pPr>
    </w:p>
    <w:p w14:paraId="286A94E8" w14:textId="77777777" w:rsidR="00D62F20" w:rsidRDefault="00236CA5">
      <w:pPr>
        <w:numPr>
          <w:ilvl w:val="0"/>
          <w:numId w:val="1"/>
        </w:numPr>
        <w:pBdr>
          <w:top w:val="nil"/>
          <w:left w:val="nil"/>
          <w:bottom w:val="nil"/>
          <w:right w:val="nil"/>
          <w:between w:val="nil"/>
        </w:pBdr>
        <w:spacing w:after="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How do students relate the cultural content in the textbook to their own cultural backgrounds and experiences?</w:t>
      </w:r>
    </w:p>
    <w:p w14:paraId="1BDF572F" w14:textId="77777777" w:rsidR="00D62F20" w:rsidRDefault="00D62F20">
      <w:pPr>
        <w:pBdr>
          <w:top w:val="nil"/>
          <w:left w:val="nil"/>
          <w:bottom w:val="nil"/>
          <w:right w:val="nil"/>
          <w:between w:val="nil"/>
        </w:pBdr>
        <w:spacing w:after="0"/>
        <w:ind w:left="720"/>
        <w:rPr>
          <w:rFonts w:ascii="Times New Roman" w:eastAsia="Times New Roman" w:hAnsi="Times New Roman" w:cs="Times New Roman"/>
          <w:color w:val="202124"/>
          <w:sz w:val="24"/>
          <w:szCs w:val="24"/>
          <w:highlight w:val="white"/>
        </w:rPr>
      </w:pPr>
    </w:p>
    <w:p w14:paraId="622063D0" w14:textId="77777777" w:rsidR="00D62F20" w:rsidRDefault="00236CA5">
      <w:pPr>
        <w:numPr>
          <w:ilvl w:val="0"/>
          <w:numId w:val="1"/>
        </w:numPr>
        <w:pBdr>
          <w:top w:val="nil"/>
          <w:left w:val="nil"/>
          <w:bottom w:val="nil"/>
          <w:right w:val="nil"/>
          <w:between w:val="nil"/>
        </w:pBd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To what extent do students believe that cultural content enhances their language learning and communicative abilities?</w:t>
      </w:r>
    </w:p>
    <w:p w14:paraId="0FA2162E" w14:textId="77777777" w:rsidR="00D62F20" w:rsidRDefault="00D62F20">
      <w:pPr>
        <w:rPr>
          <w:rFonts w:ascii="Times New Roman" w:eastAsia="Times New Roman" w:hAnsi="Times New Roman" w:cs="Times New Roman"/>
          <w:color w:val="202124"/>
          <w:sz w:val="24"/>
          <w:szCs w:val="24"/>
          <w:highlight w:val="white"/>
        </w:rPr>
      </w:pPr>
    </w:p>
    <w:p w14:paraId="5839A09A" w14:textId="77777777" w:rsidR="00D62F20" w:rsidRDefault="00236CA5">
      <w:pPr>
        <w:jc w:val="center"/>
        <w:rPr>
          <w:rFonts w:ascii="Times New Roman" w:eastAsia="Times New Roman" w:hAnsi="Times New Roman" w:cs="Times New Roman"/>
          <w:color w:val="202124"/>
          <w:sz w:val="24"/>
          <w:szCs w:val="24"/>
        </w:rPr>
      </w:pPr>
      <w:r>
        <w:rPr>
          <w:rFonts w:ascii="Times New Roman" w:eastAsia="Times New Roman" w:hAnsi="Times New Roman" w:cs="Times New Roman"/>
          <w:b/>
          <w:color w:val="202124"/>
          <w:sz w:val="24"/>
          <w:szCs w:val="24"/>
          <w:highlight w:val="white"/>
        </w:rPr>
        <w:t>Significance</w:t>
      </w:r>
    </w:p>
    <w:p w14:paraId="35D30F22" w14:textId="77777777" w:rsidR="00D62F20" w:rsidRDefault="00236CA5">
      <w:pPr>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color w:val="202124"/>
          <w:sz w:val="24"/>
          <w:szCs w:val="24"/>
        </w:rPr>
        <w:br/>
      </w:r>
      <w:r>
        <w:rPr>
          <w:rFonts w:ascii="Times New Roman" w:eastAsia="Times New Roman" w:hAnsi="Times New Roman" w:cs="Times New Roman"/>
          <w:color w:val="252525"/>
          <w:sz w:val="24"/>
          <w:szCs w:val="24"/>
        </w:rPr>
        <w:t>This resea</w:t>
      </w:r>
      <w:r>
        <w:rPr>
          <w:rFonts w:ascii="Times New Roman" w:eastAsia="Times New Roman" w:hAnsi="Times New Roman" w:cs="Times New Roman"/>
          <w:color w:val="252525"/>
          <w:sz w:val="24"/>
          <w:szCs w:val="24"/>
        </w:rPr>
        <w:t>rch will provide insights from the students for cultural content understanding, which will be considered for future curricula and textbook development. Moreover, this will fill up the gaps in the literature review of the student’s perspectives for the time</w:t>
      </w:r>
      <w:r>
        <w:rPr>
          <w:rFonts w:ascii="Times New Roman" w:eastAsia="Times New Roman" w:hAnsi="Times New Roman" w:cs="Times New Roman"/>
          <w:color w:val="252525"/>
          <w:sz w:val="24"/>
          <w:szCs w:val="24"/>
        </w:rPr>
        <w:t xml:space="preserve"> being.</w:t>
      </w:r>
    </w:p>
    <w:p w14:paraId="7CF8675C" w14:textId="77777777" w:rsidR="00D62F20" w:rsidRDefault="00236CA5">
      <w:pPr>
        <w:jc w:val="center"/>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color w:val="202124"/>
          <w:sz w:val="24"/>
          <w:szCs w:val="24"/>
        </w:rPr>
        <w:br/>
      </w:r>
      <w:r>
        <w:rPr>
          <w:rFonts w:ascii="Times New Roman" w:eastAsia="Times New Roman" w:hAnsi="Times New Roman" w:cs="Times New Roman"/>
          <w:b/>
          <w:color w:val="202124"/>
          <w:sz w:val="24"/>
          <w:szCs w:val="24"/>
          <w:highlight w:val="white"/>
        </w:rPr>
        <w:t>Literature review</w:t>
      </w:r>
    </w:p>
    <w:p w14:paraId="60A236B8" w14:textId="6980CB67" w:rsidR="00D62F20" w:rsidRDefault="00236CA5">
      <w:pPr>
        <w:spacing w:before="280" w:after="280" w:line="24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Unlike Bangladesh, many countries like China, Malaysia, Indonesia, Turkey, and so on have put a considerable emphasis on the factor of how English should be taught, integrating culture into the mainstream education of foreign lan</w:t>
      </w:r>
      <w:r>
        <w:rPr>
          <w:rFonts w:ascii="Times New Roman" w:eastAsia="Times New Roman" w:hAnsi="Times New Roman" w:cs="Times New Roman"/>
          <w:color w:val="252525"/>
          <w:sz w:val="24"/>
          <w:szCs w:val="24"/>
        </w:rPr>
        <w:t>guage learning to keep pace with the glove. As Kachru (1986) said, English has got Aladdin’s lamp for international communication and understanding, and now globalization urges economic, political, and cultural interaction among different countries, commun</w:t>
      </w:r>
      <w:r>
        <w:rPr>
          <w:rFonts w:ascii="Times New Roman" w:eastAsia="Times New Roman" w:hAnsi="Times New Roman" w:cs="Times New Roman"/>
          <w:color w:val="252525"/>
          <w:sz w:val="24"/>
          <w:szCs w:val="24"/>
        </w:rPr>
        <w:t xml:space="preserve">ities, and sociocultural groups (Xiang &amp; </w:t>
      </w:r>
      <w:proofErr w:type="spellStart"/>
      <w:r>
        <w:rPr>
          <w:rFonts w:ascii="Times New Roman" w:eastAsia="Times New Roman" w:hAnsi="Times New Roman" w:cs="Times New Roman"/>
          <w:color w:val="252525"/>
          <w:sz w:val="24"/>
          <w:szCs w:val="24"/>
        </w:rPr>
        <w:t>Yenika-Agbaw</w:t>
      </w:r>
      <w:proofErr w:type="spellEnd"/>
      <w:r>
        <w:rPr>
          <w:rFonts w:ascii="Times New Roman" w:eastAsia="Times New Roman" w:hAnsi="Times New Roman" w:cs="Times New Roman"/>
          <w:color w:val="252525"/>
          <w:sz w:val="24"/>
          <w:szCs w:val="24"/>
        </w:rPr>
        <w:t xml:space="preserve">, 2021). Moreover, </w:t>
      </w:r>
      <w:r w:rsidR="00845AFB">
        <w:rPr>
          <w:rFonts w:ascii="Times New Roman" w:eastAsia="Times New Roman" w:hAnsi="Times New Roman" w:cs="Times New Roman"/>
          <w:color w:val="252525"/>
          <w:sz w:val="24"/>
          <w:szCs w:val="24"/>
        </w:rPr>
        <w:t>I</w:t>
      </w:r>
      <w:r>
        <w:rPr>
          <w:rFonts w:ascii="Times New Roman" w:eastAsia="Times New Roman" w:hAnsi="Times New Roman" w:cs="Times New Roman"/>
          <w:color w:val="252525"/>
          <w:sz w:val="24"/>
          <w:szCs w:val="24"/>
        </w:rPr>
        <w:t xml:space="preserve">ntercultural </w:t>
      </w:r>
      <w:r w:rsidR="00845AFB">
        <w:rPr>
          <w:rFonts w:ascii="Times New Roman" w:eastAsia="Times New Roman" w:hAnsi="Times New Roman" w:cs="Times New Roman"/>
          <w:color w:val="252525"/>
          <w:sz w:val="24"/>
          <w:szCs w:val="24"/>
        </w:rPr>
        <w:t>C</w:t>
      </w:r>
      <w:r>
        <w:rPr>
          <w:rFonts w:ascii="Times New Roman" w:eastAsia="Times New Roman" w:hAnsi="Times New Roman" w:cs="Times New Roman"/>
          <w:color w:val="252525"/>
          <w:sz w:val="24"/>
          <w:szCs w:val="24"/>
        </w:rPr>
        <w:t xml:space="preserve">ommunication </w:t>
      </w:r>
      <w:r w:rsidR="00845AFB">
        <w:rPr>
          <w:rFonts w:ascii="Times New Roman" w:eastAsia="Times New Roman" w:hAnsi="Times New Roman" w:cs="Times New Roman"/>
          <w:color w:val="252525"/>
          <w:sz w:val="24"/>
          <w:szCs w:val="24"/>
        </w:rPr>
        <w:t>C</w:t>
      </w:r>
      <w:r>
        <w:rPr>
          <w:rFonts w:ascii="Times New Roman" w:eastAsia="Times New Roman" w:hAnsi="Times New Roman" w:cs="Times New Roman"/>
          <w:color w:val="252525"/>
          <w:sz w:val="24"/>
          <w:szCs w:val="24"/>
        </w:rPr>
        <w:t>ompetence (</w:t>
      </w:r>
      <w:r w:rsidR="00845AFB">
        <w:rPr>
          <w:rFonts w:ascii="Times New Roman" w:eastAsia="Times New Roman" w:hAnsi="Times New Roman" w:cs="Times New Roman"/>
          <w:color w:val="252525"/>
          <w:sz w:val="24"/>
          <w:szCs w:val="24"/>
        </w:rPr>
        <w:t>B</w:t>
      </w:r>
      <w:r>
        <w:rPr>
          <w:rFonts w:ascii="Times New Roman" w:eastAsia="Times New Roman" w:hAnsi="Times New Roman" w:cs="Times New Roman"/>
          <w:color w:val="252525"/>
          <w:sz w:val="24"/>
          <w:szCs w:val="24"/>
        </w:rPr>
        <w:t>yram, 1997) enhances tolerance of other cultures. As Nguyen said, students who gain knowledge of a particular culture can develop a pos</w:t>
      </w:r>
      <w:r>
        <w:rPr>
          <w:rFonts w:ascii="Times New Roman" w:eastAsia="Times New Roman" w:hAnsi="Times New Roman" w:cs="Times New Roman"/>
          <w:color w:val="252525"/>
          <w:sz w:val="24"/>
          <w:szCs w:val="24"/>
        </w:rPr>
        <w:t xml:space="preserve">itive </w:t>
      </w:r>
      <w:r>
        <w:rPr>
          <w:rFonts w:ascii="Times New Roman" w:eastAsia="Times New Roman" w:hAnsi="Times New Roman" w:cs="Times New Roman"/>
          <w:color w:val="252525"/>
          <w:sz w:val="24"/>
          <w:szCs w:val="24"/>
        </w:rPr>
        <w:lastRenderedPageBreak/>
        <w:t>attitude in the community and become more tolerant of other cultures (</w:t>
      </w:r>
      <w:proofErr w:type="spellStart"/>
      <w:r>
        <w:rPr>
          <w:rFonts w:ascii="Times New Roman" w:eastAsia="Times New Roman" w:hAnsi="Times New Roman" w:cs="Times New Roman"/>
          <w:color w:val="252525"/>
          <w:sz w:val="24"/>
          <w:szCs w:val="24"/>
        </w:rPr>
        <w:t>Riadini</w:t>
      </w:r>
      <w:proofErr w:type="spellEnd"/>
      <w:r>
        <w:rPr>
          <w:rFonts w:ascii="Times New Roman" w:eastAsia="Times New Roman" w:hAnsi="Times New Roman" w:cs="Times New Roman"/>
          <w:color w:val="252525"/>
          <w:sz w:val="24"/>
          <w:szCs w:val="24"/>
        </w:rPr>
        <w:t xml:space="preserve"> &amp; </w:t>
      </w:r>
      <w:proofErr w:type="spellStart"/>
      <w:r>
        <w:rPr>
          <w:rFonts w:ascii="Times New Roman" w:eastAsia="Times New Roman" w:hAnsi="Times New Roman" w:cs="Times New Roman"/>
          <w:color w:val="252525"/>
          <w:sz w:val="24"/>
          <w:szCs w:val="24"/>
        </w:rPr>
        <w:t>Cahyono</w:t>
      </w:r>
      <w:proofErr w:type="spellEnd"/>
      <w:r>
        <w:rPr>
          <w:rFonts w:ascii="Times New Roman" w:eastAsia="Times New Roman" w:hAnsi="Times New Roman" w:cs="Times New Roman"/>
          <w:color w:val="252525"/>
          <w:sz w:val="24"/>
          <w:szCs w:val="24"/>
        </w:rPr>
        <w:t>, 2021). Brown (2001) stated that students who can better engage themselves in the use of the language are those who are exposed to the culture associated with the</w:t>
      </w:r>
      <w:r>
        <w:rPr>
          <w:rFonts w:ascii="Times New Roman" w:eastAsia="Times New Roman" w:hAnsi="Times New Roman" w:cs="Times New Roman"/>
          <w:color w:val="252525"/>
          <w:sz w:val="24"/>
          <w:szCs w:val="24"/>
        </w:rPr>
        <w:t xml:space="preserve"> language (</w:t>
      </w:r>
      <w:proofErr w:type="spellStart"/>
      <w:r>
        <w:rPr>
          <w:rFonts w:ascii="Times New Roman" w:eastAsia="Times New Roman" w:hAnsi="Times New Roman" w:cs="Times New Roman"/>
          <w:color w:val="252525"/>
          <w:sz w:val="24"/>
          <w:szCs w:val="24"/>
        </w:rPr>
        <w:t>Riadini</w:t>
      </w:r>
      <w:proofErr w:type="spellEnd"/>
      <w:r>
        <w:rPr>
          <w:rFonts w:ascii="Times New Roman" w:eastAsia="Times New Roman" w:hAnsi="Times New Roman" w:cs="Times New Roman"/>
          <w:color w:val="252525"/>
          <w:sz w:val="24"/>
          <w:szCs w:val="24"/>
        </w:rPr>
        <w:t xml:space="preserve"> &amp; </w:t>
      </w:r>
      <w:proofErr w:type="spellStart"/>
      <w:r>
        <w:rPr>
          <w:rFonts w:ascii="Times New Roman" w:eastAsia="Times New Roman" w:hAnsi="Times New Roman" w:cs="Times New Roman"/>
          <w:color w:val="252525"/>
          <w:sz w:val="24"/>
          <w:szCs w:val="24"/>
        </w:rPr>
        <w:t>Cahyono</w:t>
      </w:r>
      <w:proofErr w:type="spellEnd"/>
      <w:r>
        <w:rPr>
          <w:rFonts w:ascii="Times New Roman" w:eastAsia="Times New Roman" w:hAnsi="Times New Roman" w:cs="Times New Roman"/>
          <w:color w:val="252525"/>
          <w:sz w:val="24"/>
          <w:szCs w:val="24"/>
        </w:rPr>
        <w:t xml:space="preserve">, 2021). Moreover, </w:t>
      </w:r>
      <w:proofErr w:type="spellStart"/>
      <w:r>
        <w:rPr>
          <w:rFonts w:ascii="Times New Roman" w:eastAsia="Times New Roman" w:hAnsi="Times New Roman" w:cs="Times New Roman"/>
          <w:color w:val="252525"/>
          <w:sz w:val="24"/>
          <w:szCs w:val="24"/>
        </w:rPr>
        <w:t>Siddiqie</w:t>
      </w:r>
      <w:proofErr w:type="spellEnd"/>
      <w:r>
        <w:rPr>
          <w:rFonts w:ascii="Times New Roman" w:eastAsia="Times New Roman" w:hAnsi="Times New Roman" w:cs="Times New Roman"/>
          <w:color w:val="252525"/>
          <w:sz w:val="24"/>
          <w:szCs w:val="24"/>
        </w:rPr>
        <w:t xml:space="preserve"> (2011) mentioned that the use of English as a ‘lingua franca’ by people who do not speak it as their first language in international situations rationalizes the inclusion of international cultures in </w:t>
      </w:r>
      <w:r>
        <w:rPr>
          <w:rFonts w:ascii="Times New Roman" w:eastAsia="Times New Roman" w:hAnsi="Times New Roman" w:cs="Times New Roman"/>
          <w:color w:val="252525"/>
          <w:sz w:val="24"/>
          <w:szCs w:val="24"/>
        </w:rPr>
        <w:t>language teaching textbooks (</w:t>
      </w:r>
      <w:proofErr w:type="spellStart"/>
      <w:r>
        <w:rPr>
          <w:rFonts w:ascii="Times New Roman" w:eastAsia="Times New Roman" w:hAnsi="Times New Roman" w:cs="Times New Roman"/>
          <w:color w:val="252525"/>
          <w:sz w:val="24"/>
          <w:szCs w:val="24"/>
        </w:rPr>
        <w:t>Cortazzi</w:t>
      </w:r>
      <w:proofErr w:type="spellEnd"/>
      <w:r>
        <w:rPr>
          <w:rFonts w:ascii="Times New Roman" w:eastAsia="Times New Roman" w:hAnsi="Times New Roman" w:cs="Times New Roman"/>
          <w:color w:val="252525"/>
          <w:sz w:val="24"/>
          <w:szCs w:val="24"/>
        </w:rPr>
        <w:t xml:space="preserve"> &amp; </w:t>
      </w:r>
      <w:proofErr w:type="spellStart"/>
      <w:r>
        <w:rPr>
          <w:rFonts w:ascii="Times New Roman" w:eastAsia="Times New Roman" w:hAnsi="Times New Roman" w:cs="Times New Roman"/>
          <w:color w:val="252525"/>
          <w:sz w:val="24"/>
          <w:szCs w:val="24"/>
        </w:rPr>
        <w:t>Jin</w:t>
      </w:r>
      <w:proofErr w:type="spellEnd"/>
      <w:r>
        <w:rPr>
          <w:rFonts w:ascii="Times New Roman" w:eastAsia="Times New Roman" w:hAnsi="Times New Roman" w:cs="Times New Roman"/>
          <w:color w:val="252525"/>
          <w:sz w:val="24"/>
          <w:szCs w:val="24"/>
        </w:rPr>
        <w:t xml:space="preserve">, 1999). However, this study will examine the cultural content using </w:t>
      </w:r>
      <w:proofErr w:type="spellStart"/>
      <w:r>
        <w:rPr>
          <w:rFonts w:ascii="Times New Roman" w:eastAsia="Times New Roman" w:hAnsi="Times New Roman" w:cs="Times New Roman"/>
          <w:color w:val="252525"/>
          <w:sz w:val="24"/>
          <w:szCs w:val="24"/>
        </w:rPr>
        <w:t>Cortazi</w:t>
      </w:r>
      <w:proofErr w:type="spellEnd"/>
      <w:r>
        <w:rPr>
          <w:rFonts w:ascii="Times New Roman" w:eastAsia="Times New Roman" w:hAnsi="Times New Roman" w:cs="Times New Roman"/>
          <w:color w:val="252525"/>
          <w:sz w:val="24"/>
          <w:szCs w:val="24"/>
        </w:rPr>
        <w:t xml:space="preserve"> and </w:t>
      </w:r>
      <w:proofErr w:type="spellStart"/>
      <w:r>
        <w:rPr>
          <w:rFonts w:ascii="Times New Roman" w:eastAsia="Times New Roman" w:hAnsi="Times New Roman" w:cs="Times New Roman"/>
          <w:color w:val="252525"/>
          <w:sz w:val="24"/>
          <w:szCs w:val="24"/>
        </w:rPr>
        <w:t>Jin’s</w:t>
      </w:r>
      <w:proofErr w:type="spellEnd"/>
      <w:r>
        <w:rPr>
          <w:rFonts w:ascii="Times New Roman" w:eastAsia="Times New Roman" w:hAnsi="Times New Roman" w:cs="Times New Roman"/>
          <w:color w:val="252525"/>
          <w:sz w:val="24"/>
          <w:szCs w:val="24"/>
        </w:rPr>
        <w:t xml:space="preserve"> (</w:t>
      </w:r>
      <w:del w:id="0" w:author="Dr. Mian Md. Naushaad Kabir" w:date="2023-07-16T16:54:00Z">
        <w:r>
          <w:rPr>
            <w:rFonts w:ascii="Times New Roman" w:eastAsia="Times New Roman" w:hAnsi="Times New Roman" w:cs="Times New Roman"/>
            <w:color w:val="252525"/>
            <w:sz w:val="24"/>
            <w:szCs w:val="24"/>
          </w:rPr>
          <w:delText>1999)</w:delText>
        </w:r>
      </w:del>
      <w:r>
        <w:rPr>
          <w:rFonts w:ascii="Times New Roman" w:eastAsia="Times New Roman" w:hAnsi="Times New Roman" w:cs="Times New Roman"/>
          <w:color w:val="252525"/>
          <w:sz w:val="24"/>
          <w:szCs w:val="24"/>
        </w:rPr>
        <w:t xml:space="preserve"> three cultural sources: local, target, and international. For lack of expertise, the researcher will define the </w:t>
      </w:r>
      <w:commentRangeStart w:id="1"/>
      <w:commentRangeStart w:id="2"/>
      <w:r>
        <w:rPr>
          <w:rFonts w:ascii="Times New Roman" w:eastAsia="Times New Roman" w:hAnsi="Times New Roman" w:cs="Times New Roman"/>
          <w:color w:val="252525"/>
          <w:sz w:val="24"/>
          <w:szCs w:val="24"/>
        </w:rPr>
        <w:t>cultural source</w:t>
      </w:r>
      <w:r w:rsidR="00845AFB">
        <w:rPr>
          <w:rFonts w:ascii="Times New Roman" w:eastAsia="Times New Roman" w:hAnsi="Times New Roman" w:cs="Times New Roman"/>
          <w:color w:val="252525"/>
          <w:sz w:val="24"/>
          <w:szCs w:val="24"/>
        </w:rPr>
        <w:t xml:space="preserve"> (local, target, international)</w:t>
      </w:r>
      <w:r>
        <w:rPr>
          <w:rFonts w:ascii="Times New Roman" w:eastAsia="Times New Roman" w:hAnsi="Times New Roman" w:cs="Times New Roman"/>
          <w:color w:val="252525"/>
          <w:sz w:val="24"/>
          <w:szCs w:val="24"/>
        </w:rPr>
        <w:t xml:space="preserve"> </w:t>
      </w:r>
      <w:commentRangeEnd w:id="1"/>
      <w:r>
        <w:commentReference w:id="1"/>
      </w:r>
      <w:commentRangeEnd w:id="2"/>
      <w:r w:rsidR="002E17A3">
        <w:rPr>
          <w:rStyle w:val="CommentReference"/>
        </w:rPr>
        <w:commentReference w:id="2"/>
      </w:r>
      <w:r>
        <w:rPr>
          <w:rFonts w:ascii="Times New Roman" w:eastAsia="Times New Roman" w:hAnsi="Times New Roman" w:cs="Times New Roman"/>
          <w:color w:val="252525"/>
          <w:sz w:val="24"/>
          <w:szCs w:val="24"/>
        </w:rPr>
        <w:t>based on the regional origin underpinning Kachru and Nelson’s (1996) three-circle mode.</w:t>
      </w:r>
    </w:p>
    <w:p w14:paraId="4A1A2C40" w14:textId="77777777" w:rsidR="00D62F20" w:rsidRDefault="00236CA5">
      <w:pPr>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br/>
      </w:r>
      <w:r>
        <w:rPr>
          <w:rFonts w:ascii="Times New Roman" w:eastAsia="Times New Roman" w:hAnsi="Times New Roman" w:cs="Times New Roman"/>
          <w:color w:val="202124"/>
          <w:sz w:val="24"/>
          <w:szCs w:val="24"/>
        </w:rPr>
        <w:br/>
      </w:r>
      <w:r>
        <w:rPr>
          <w:rFonts w:ascii="Times New Roman" w:eastAsia="Times New Roman" w:hAnsi="Times New Roman" w:cs="Times New Roman"/>
          <w:b/>
          <w:color w:val="202124"/>
          <w:sz w:val="24"/>
          <w:szCs w:val="24"/>
          <w:highlight w:val="white"/>
        </w:rPr>
        <w:t>Methodology</w:t>
      </w:r>
    </w:p>
    <w:p w14:paraId="6920734E" w14:textId="581F1367" w:rsidR="00D62F20" w:rsidRDefault="00236CA5">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br/>
      </w:r>
      <w:r>
        <w:rPr>
          <w:rFonts w:ascii="Times New Roman" w:eastAsia="Times New Roman" w:hAnsi="Times New Roman" w:cs="Times New Roman"/>
          <w:color w:val="252525"/>
          <w:sz w:val="24"/>
          <w:szCs w:val="24"/>
        </w:rPr>
        <w:t>This is mixed-methods research for</w:t>
      </w:r>
      <w:r>
        <w:rPr>
          <w:rFonts w:ascii="Times New Roman" w:eastAsia="Times New Roman" w:hAnsi="Times New Roman" w:cs="Times New Roman"/>
          <w:color w:val="252525"/>
          <w:sz w:val="24"/>
          <w:szCs w:val="24"/>
        </w:rPr>
        <w:t xml:space="preserve"> analy</w:t>
      </w:r>
      <w:r w:rsidR="002E17A3">
        <w:rPr>
          <w:rFonts w:ascii="Times New Roman" w:eastAsia="Times New Roman" w:hAnsi="Times New Roman" w:cs="Times New Roman"/>
          <w:color w:val="252525"/>
          <w:sz w:val="24"/>
          <w:szCs w:val="24"/>
        </w:rPr>
        <w:t>zing the contents of SSC English textbook of 2013.</w:t>
      </w:r>
      <w:r>
        <w:rPr>
          <w:rFonts w:ascii="Times New Roman" w:eastAsia="Times New Roman" w:hAnsi="Times New Roman" w:cs="Times New Roman"/>
          <w:color w:val="252525"/>
          <w:sz w:val="24"/>
          <w:szCs w:val="24"/>
        </w:rPr>
        <w:t xml:space="preserve"> The researcher explores the cultural contents of the SSC English textbook in two famous public schools in Dhaka. </w:t>
      </w:r>
      <w:r w:rsidR="00D93066">
        <w:rPr>
          <w:rFonts w:ascii="Times New Roman" w:eastAsia="Times New Roman" w:hAnsi="Times New Roman" w:cs="Times New Roman"/>
          <w:color w:val="252525"/>
          <w:sz w:val="24"/>
          <w:szCs w:val="24"/>
        </w:rPr>
        <w:t>4</w:t>
      </w:r>
      <w:r>
        <w:rPr>
          <w:rFonts w:ascii="Times New Roman" w:eastAsia="Times New Roman" w:hAnsi="Times New Roman" w:cs="Times New Roman"/>
          <w:color w:val="252525"/>
          <w:sz w:val="24"/>
          <w:szCs w:val="24"/>
        </w:rPr>
        <w:t xml:space="preserve">0 students will participate in this research. A </w:t>
      </w:r>
      <w:commentRangeStart w:id="3"/>
      <w:commentRangeStart w:id="4"/>
      <w:commentRangeStart w:id="5"/>
      <w:r>
        <w:rPr>
          <w:rFonts w:ascii="Times New Roman" w:eastAsia="Times New Roman" w:hAnsi="Times New Roman" w:cs="Times New Roman"/>
          <w:color w:val="252525"/>
          <w:sz w:val="24"/>
          <w:szCs w:val="24"/>
        </w:rPr>
        <w:t>semi-interview</w:t>
      </w:r>
      <w:commentRangeEnd w:id="3"/>
      <w:r>
        <w:commentReference w:id="3"/>
      </w:r>
      <w:commentRangeEnd w:id="4"/>
      <w:r w:rsidR="00EE4B2F">
        <w:rPr>
          <w:rStyle w:val="CommentReference"/>
        </w:rPr>
        <w:commentReference w:id="4"/>
      </w:r>
      <w:commentRangeEnd w:id="5"/>
      <w:r w:rsidR="00A41AE7">
        <w:rPr>
          <w:rStyle w:val="CommentReference"/>
        </w:rPr>
        <w:commentReference w:id="5"/>
      </w:r>
      <w:r>
        <w:rPr>
          <w:rFonts w:ascii="Times New Roman" w:eastAsia="Times New Roman" w:hAnsi="Times New Roman" w:cs="Times New Roman"/>
          <w:color w:val="252525"/>
          <w:sz w:val="24"/>
          <w:szCs w:val="24"/>
        </w:rPr>
        <w:t xml:space="preserve"> will be conducted for four teachers. </w:t>
      </w:r>
      <w:bookmarkStart w:id="6" w:name="_Hlk140489467"/>
      <w:r w:rsidR="002E17A3">
        <w:rPr>
          <w:rFonts w:ascii="Times New Roman" w:eastAsia="Times New Roman" w:hAnsi="Times New Roman" w:cs="Times New Roman"/>
          <w:color w:val="252525"/>
          <w:sz w:val="24"/>
          <w:szCs w:val="24"/>
        </w:rPr>
        <w:t xml:space="preserve">Due to their level as SSC students, it is presumed that there </w:t>
      </w:r>
      <w:r w:rsidR="00A41AE7">
        <w:rPr>
          <w:rFonts w:ascii="Times New Roman" w:eastAsia="Times New Roman" w:hAnsi="Times New Roman" w:cs="Times New Roman"/>
          <w:color w:val="252525"/>
          <w:sz w:val="24"/>
          <w:szCs w:val="24"/>
        </w:rPr>
        <w:t xml:space="preserve">exists a </w:t>
      </w:r>
      <w:r w:rsidR="00F52567">
        <w:rPr>
          <w:rFonts w:ascii="Times New Roman" w:eastAsia="Times New Roman" w:hAnsi="Times New Roman" w:cs="Times New Roman"/>
          <w:color w:val="252525"/>
          <w:sz w:val="24"/>
          <w:szCs w:val="24"/>
        </w:rPr>
        <w:t xml:space="preserve">knowledge gap regarding cultural content. In order to bridge this gap, a 10-minute session will </w:t>
      </w:r>
      <w:r w:rsidR="00A41AE7">
        <w:rPr>
          <w:rFonts w:ascii="Times New Roman" w:eastAsia="Times New Roman" w:hAnsi="Times New Roman" w:cs="Times New Roman"/>
          <w:color w:val="252525"/>
          <w:sz w:val="24"/>
          <w:szCs w:val="24"/>
        </w:rPr>
        <w:t>be implemented</w:t>
      </w:r>
      <w:r w:rsidR="00F52567">
        <w:rPr>
          <w:rFonts w:ascii="Times New Roman" w:eastAsia="Times New Roman" w:hAnsi="Times New Roman" w:cs="Times New Roman"/>
          <w:color w:val="252525"/>
          <w:sz w:val="24"/>
          <w:szCs w:val="24"/>
        </w:rPr>
        <w:t xml:space="preserve"> with the purpose of persuading students about the concept of cultural content in textbook</w:t>
      </w:r>
      <w:bookmarkEnd w:id="6"/>
      <w:commentRangeStart w:id="7"/>
      <w:commentRangeStart w:id="8"/>
      <w:commentRangeStart w:id="9"/>
      <w:r>
        <w:rPr>
          <w:rFonts w:ascii="Times New Roman" w:eastAsia="Times New Roman" w:hAnsi="Times New Roman" w:cs="Times New Roman"/>
          <w:color w:val="252525"/>
          <w:sz w:val="24"/>
          <w:szCs w:val="24"/>
        </w:rPr>
        <w:t>.</w:t>
      </w:r>
      <w:commentRangeEnd w:id="7"/>
      <w:r>
        <w:commentReference w:id="7"/>
      </w:r>
      <w:commentRangeEnd w:id="8"/>
      <w:r w:rsidR="00A41AE7">
        <w:rPr>
          <w:rStyle w:val="CommentReference"/>
        </w:rPr>
        <w:commentReference w:id="8"/>
      </w:r>
      <w:commentRangeEnd w:id="9"/>
      <w:r w:rsidR="00A41AE7">
        <w:rPr>
          <w:rStyle w:val="CommentReference"/>
        </w:rPr>
        <w:commentReference w:id="9"/>
      </w:r>
      <w:r>
        <w:rPr>
          <w:rFonts w:ascii="Times New Roman" w:eastAsia="Times New Roman" w:hAnsi="Times New Roman" w:cs="Times New Roman"/>
          <w:color w:val="252525"/>
          <w:sz w:val="24"/>
          <w:szCs w:val="24"/>
        </w:rPr>
        <w:t xml:space="preserve"> Then their opinion will be </w:t>
      </w:r>
      <w:r w:rsidR="00EE4B2F">
        <w:rPr>
          <w:rFonts w:ascii="Times New Roman" w:eastAsia="Times New Roman" w:hAnsi="Times New Roman" w:cs="Times New Roman"/>
          <w:color w:val="252525"/>
          <w:sz w:val="24"/>
          <w:szCs w:val="24"/>
        </w:rPr>
        <w:t>collected</w:t>
      </w:r>
      <w:commentRangeStart w:id="10"/>
      <w:r>
        <w:rPr>
          <w:rFonts w:ascii="Times New Roman" w:eastAsia="Times New Roman" w:hAnsi="Times New Roman" w:cs="Times New Roman"/>
          <w:color w:val="252525"/>
          <w:sz w:val="24"/>
          <w:szCs w:val="24"/>
        </w:rPr>
        <w:t xml:space="preserve"> </w:t>
      </w:r>
      <w:commentRangeEnd w:id="10"/>
      <w:r>
        <w:commentReference w:id="10"/>
      </w:r>
      <w:r>
        <w:rPr>
          <w:rFonts w:ascii="Times New Roman" w:eastAsia="Times New Roman" w:hAnsi="Times New Roman" w:cs="Times New Roman"/>
          <w:color w:val="252525"/>
          <w:sz w:val="24"/>
          <w:szCs w:val="24"/>
        </w:rPr>
        <w:t xml:space="preserve">through a questionnaire. Here is the form of the indented </w:t>
      </w:r>
      <w:r>
        <w:rPr>
          <w:rFonts w:ascii="Times New Roman" w:eastAsia="Times New Roman" w:hAnsi="Times New Roman" w:cs="Times New Roman"/>
          <w:color w:val="252525"/>
          <w:sz w:val="24"/>
          <w:szCs w:val="24"/>
        </w:rPr>
        <w:t>methodology:</w:t>
      </w:r>
      <w:r>
        <w:rPr>
          <w:rFonts w:ascii="Times New Roman" w:eastAsia="Times New Roman" w:hAnsi="Times New Roman" w:cs="Times New Roman"/>
          <w:color w:val="202124"/>
          <w:sz w:val="24"/>
          <w:szCs w:val="24"/>
        </w:rPr>
        <w:br/>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62F20" w14:paraId="48BC55E1" w14:textId="77777777">
        <w:tc>
          <w:tcPr>
            <w:tcW w:w="4675" w:type="dxa"/>
          </w:tcPr>
          <w:p w14:paraId="1CF4724C" w14:textId="77777777" w:rsidR="00D62F20" w:rsidRDefault="00236CA5">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Methodology</w:t>
            </w:r>
          </w:p>
        </w:tc>
        <w:tc>
          <w:tcPr>
            <w:tcW w:w="4675" w:type="dxa"/>
          </w:tcPr>
          <w:p w14:paraId="68D183DB" w14:textId="77777777" w:rsidR="00D62F20" w:rsidRDefault="00236CA5">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Mixed</w:t>
            </w:r>
          </w:p>
        </w:tc>
      </w:tr>
      <w:tr w:rsidR="00D62F20" w14:paraId="314DAC63" w14:textId="77777777">
        <w:tc>
          <w:tcPr>
            <w:tcW w:w="4675" w:type="dxa"/>
          </w:tcPr>
          <w:p w14:paraId="7C377319" w14:textId="77777777" w:rsidR="00D62F20" w:rsidRDefault="00236CA5">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participants</w:t>
            </w:r>
          </w:p>
        </w:tc>
        <w:tc>
          <w:tcPr>
            <w:tcW w:w="4675" w:type="dxa"/>
          </w:tcPr>
          <w:p w14:paraId="76478887" w14:textId="77777777" w:rsidR="00D62F20" w:rsidRDefault="00236CA5">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Teachers and Students</w:t>
            </w:r>
          </w:p>
        </w:tc>
      </w:tr>
      <w:tr w:rsidR="00D62F20" w14:paraId="75CC4675" w14:textId="77777777">
        <w:tc>
          <w:tcPr>
            <w:tcW w:w="4675" w:type="dxa"/>
          </w:tcPr>
          <w:p w14:paraId="0BDB29DC" w14:textId="77777777" w:rsidR="00D62F20" w:rsidRDefault="00236CA5">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Number of studen</w:t>
            </w:r>
            <w:r>
              <w:rPr>
                <w:rFonts w:ascii="Times New Roman" w:eastAsia="Times New Roman" w:hAnsi="Times New Roman" w:cs="Times New Roman"/>
                <w:color w:val="202124"/>
                <w:sz w:val="24"/>
                <w:szCs w:val="24"/>
              </w:rPr>
              <w:t>ts</w:t>
            </w:r>
          </w:p>
        </w:tc>
        <w:tc>
          <w:tcPr>
            <w:tcW w:w="4675" w:type="dxa"/>
          </w:tcPr>
          <w:p w14:paraId="71E192DE" w14:textId="30E1117F" w:rsidR="00D62F20" w:rsidRDefault="00A41AE7">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w:t>
            </w:r>
            <w:commentRangeStart w:id="11"/>
            <w:r w:rsidR="00236CA5">
              <w:rPr>
                <w:rFonts w:ascii="Times New Roman" w:eastAsia="Times New Roman" w:hAnsi="Times New Roman" w:cs="Times New Roman"/>
                <w:color w:val="202124"/>
                <w:sz w:val="24"/>
                <w:szCs w:val="24"/>
              </w:rPr>
              <w:t>0</w:t>
            </w:r>
            <w:commentRangeEnd w:id="11"/>
            <w:r w:rsidR="00236CA5">
              <w:commentReference w:id="11"/>
            </w:r>
          </w:p>
        </w:tc>
      </w:tr>
      <w:tr w:rsidR="00D62F20" w14:paraId="735948E8" w14:textId="77777777">
        <w:tc>
          <w:tcPr>
            <w:tcW w:w="4675" w:type="dxa"/>
          </w:tcPr>
          <w:p w14:paraId="38B7E16D" w14:textId="77777777" w:rsidR="00D62F20" w:rsidRDefault="00236CA5">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Number of teachers</w:t>
            </w:r>
          </w:p>
        </w:tc>
        <w:tc>
          <w:tcPr>
            <w:tcW w:w="4675" w:type="dxa"/>
          </w:tcPr>
          <w:p w14:paraId="014FF43C" w14:textId="77777777" w:rsidR="00D62F20" w:rsidRDefault="00236CA5">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w:t>
            </w:r>
          </w:p>
        </w:tc>
      </w:tr>
      <w:tr w:rsidR="00D62F20" w14:paraId="53CA7077" w14:textId="77777777">
        <w:tc>
          <w:tcPr>
            <w:tcW w:w="4675" w:type="dxa"/>
          </w:tcPr>
          <w:p w14:paraId="434EE571" w14:textId="77777777" w:rsidR="00D62F20" w:rsidRDefault="00236CA5">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Number of Institutions</w:t>
            </w:r>
          </w:p>
        </w:tc>
        <w:tc>
          <w:tcPr>
            <w:tcW w:w="4675" w:type="dxa"/>
          </w:tcPr>
          <w:p w14:paraId="44C4FA7D" w14:textId="77777777" w:rsidR="00D62F20" w:rsidRDefault="00236CA5">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w:t>
            </w:r>
          </w:p>
        </w:tc>
      </w:tr>
      <w:tr w:rsidR="00D62F20" w14:paraId="4935C8CA" w14:textId="77777777">
        <w:tc>
          <w:tcPr>
            <w:tcW w:w="4675" w:type="dxa"/>
          </w:tcPr>
          <w:p w14:paraId="18496404" w14:textId="77777777" w:rsidR="00D62F20" w:rsidRDefault="00236CA5">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Tools</w:t>
            </w:r>
          </w:p>
        </w:tc>
        <w:tc>
          <w:tcPr>
            <w:tcW w:w="4675" w:type="dxa"/>
          </w:tcPr>
          <w:p w14:paraId="528EBEAD" w14:textId="77777777" w:rsidR="00D62F20" w:rsidRDefault="00236CA5">
            <w:pP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Questionnaires, semi-structured interview</w:t>
            </w:r>
          </w:p>
        </w:tc>
      </w:tr>
    </w:tbl>
    <w:p w14:paraId="2F64D456" w14:textId="77777777" w:rsidR="00D62F20" w:rsidRDefault="00236CA5">
      <w:pPr>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color w:val="202124"/>
          <w:sz w:val="24"/>
          <w:szCs w:val="24"/>
        </w:rPr>
        <w:br/>
      </w:r>
    </w:p>
    <w:p w14:paraId="4A32B0BF" w14:textId="77777777" w:rsidR="00D62F20" w:rsidRDefault="00D62F20">
      <w:pPr>
        <w:rPr>
          <w:rFonts w:ascii="Times New Roman" w:eastAsia="Times New Roman" w:hAnsi="Times New Roman" w:cs="Times New Roman"/>
          <w:b/>
          <w:color w:val="202124"/>
          <w:sz w:val="24"/>
          <w:szCs w:val="24"/>
          <w:highlight w:val="white"/>
        </w:rPr>
      </w:pPr>
    </w:p>
    <w:p w14:paraId="15B3707F" w14:textId="77777777" w:rsidR="00D62F20" w:rsidRDefault="00236CA5">
      <w:pPr>
        <w:jc w:val="center"/>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Ethical consideration:</w:t>
      </w:r>
    </w:p>
    <w:p w14:paraId="1FEF7B33" w14:textId="77777777" w:rsidR="00D62F20" w:rsidRDefault="00236CA5">
      <w:pPr>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color w:val="202124"/>
          <w:sz w:val="24"/>
          <w:szCs w:val="24"/>
        </w:rPr>
        <w:br/>
      </w:r>
      <w:r>
        <w:rPr>
          <w:rFonts w:ascii="Times New Roman" w:eastAsia="Times New Roman" w:hAnsi="Times New Roman" w:cs="Times New Roman"/>
          <w:color w:val="202124"/>
          <w:sz w:val="24"/>
          <w:szCs w:val="24"/>
          <w:highlight w:val="white"/>
        </w:rPr>
        <w:t>All information about the samples will be confidential. All data will be collected with the consent of the participants. There is no deceptive data in the research.</w:t>
      </w:r>
      <w:r>
        <w:rPr>
          <w:rFonts w:ascii="Times New Roman" w:eastAsia="Times New Roman" w:hAnsi="Times New Roman" w:cs="Times New Roman"/>
          <w:color w:val="202124"/>
          <w:sz w:val="24"/>
          <w:szCs w:val="24"/>
        </w:rPr>
        <w:br/>
      </w:r>
    </w:p>
    <w:p w14:paraId="41561CCF" w14:textId="77777777" w:rsidR="00D62F20" w:rsidRDefault="00D62F20">
      <w:pPr>
        <w:rPr>
          <w:rFonts w:ascii="Times New Roman" w:eastAsia="Times New Roman" w:hAnsi="Times New Roman" w:cs="Times New Roman"/>
          <w:b/>
          <w:color w:val="202124"/>
          <w:sz w:val="24"/>
          <w:szCs w:val="24"/>
          <w:highlight w:val="white"/>
        </w:rPr>
      </w:pPr>
    </w:p>
    <w:p w14:paraId="1F9BFD67" w14:textId="77777777" w:rsidR="00D62F20" w:rsidRDefault="00D62F20">
      <w:pPr>
        <w:rPr>
          <w:rFonts w:ascii="Times New Roman" w:eastAsia="Times New Roman" w:hAnsi="Times New Roman" w:cs="Times New Roman"/>
          <w:b/>
          <w:color w:val="202124"/>
          <w:sz w:val="24"/>
          <w:szCs w:val="24"/>
          <w:highlight w:val="white"/>
        </w:rPr>
      </w:pPr>
    </w:p>
    <w:p w14:paraId="3E5527D8" w14:textId="77777777" w:rsidR="00D62F20" w:rsidRDefault="00D62F20">
      <w:pPr>
        <w:rPr>
          <w:rFonts w:ascii="Times New Roman" w:eastAsia="Times New Roman" w:hAnsi="Times New Roman" w:cs="Times New Roman"/>
          <w:b/>
          <w:color w:val="202124"/>
          <w:sz w:val="24"/>
          <w:szCs w:val="24"/>
          <w:highlight w:val="white"/>
        </w:rPr>
      </w:pPr>
    </w:p>
    <w:p w14:paraId="63E6519F" w14:textId="77777777" w:rsidR="00D62F20" w:rsidRDefault="00D62F20">
      <w:pPr>
        <w:rPr>
          <w:rFonts w:ascii="Times New Roman" w:eastAsia="Times New Roman" w:hAnsi="Times New Roman" w:cs="Times New Roman"/>
          <w:b/>
          <w:color w:val="202124"/>
          <w:sz w:val="24"/>
          <w:szCs w:val="24"/>
          <w:highlight w:val="white"/>
        </w:rPr>
      </w:pPr>
    </w:p>
    <w:p w14:paraId="15D63DE5" w14:textId="77777777" w:rsidR="00D62F20" w:rsidRDefault="00D62F20">
      <w:pPr>
        <w:rPr>
          <w:rFonts w:ascii="Times New Roman" w:eastAsia="Times New Roman" w:hAnsi="Times New Roman" w:cs="Times New Roman"/>
          <w:b/>
          <w:color w:val="202124"/>
          <w:sz w:val="24"/>
          <w:szCs w:val="24"/>
          <w:highlight w:val="white"/>
        </w:rPr>
      </w:pPr>
    </w:p>
    <w:p w14:paraId="57113AB4" w14:textId="77777777" w:rsidR="00D62F20" w:rsidRDefault="00D62F20">
      <w:pPr>
        <w:rPr>
          <w:rFonts w:ascii="Times New Roman" w:eastAsia="Times New Roman" w:hAnsi="Times New Roman" w:cs="Times New Roman"/>
          <w:b/>
          <w:color w:val="202124"/>
          <w:sz w:val="24"/>
          <w:szCs w:val="24"/>
          <w:highlight w:val="white"/>
        </w:rPr>
      </w:pPr>
    </w:p>
    <w:p w14:paraId="4B05F44A" w14:textId="77777777" w:rsidR="00D62F20" w:rsidRDefault="00236CA5">
      <w:pPr>
        <w:jc w:val="center"/>
        <w:rPr>
          <w:rFonts w:ascii="Times New Roman" w:eastAsia="Times New Roman" w:hAnsi="Times New Roman" w:cs="Times New Roman"/>
          <w:b/>
          <w:color w:val="202124"/>
          <w:sz w:val="24"/>
          <w:szCs w:val="24"/>
          <w:highlight w:val="white"/>
        </w:rPr>
      </w:pPr>
      <w:commentRangeStart w:id="12"/>
      <w:r>
        <w:rPr>
          <w:rFonts w:ascii="Times New Roman" w:eastAsia="Times New Roman" w:hAnsi="Times New Roman" w:cs="Times New Roman"/>
          <w:b/>
          <w:color w:val="202124"/>
          <w:sz w:val="24"/>
          <w:szCs w:val="24"/>
          <w:highlight w:val="white"/>
        </w:rPr>
        <w:t>References</w:t>
      </w:r>
      <w:commentRangeEnd w:id="12"/>
      <w:r>
        <w:commentReference w:id="12"/>
      </w:r>
      <w:r>
        <w:rPr>
          <w:rFonts w:ascii="Times New Roman" w:eastAsia="Times New Roman" w:hAnsi="Times New Roman" w:cs="Times New Roman"/>
          <w:b/>
          <w:color w:val="202124"/>
          <w:sz w:val="24"/>
          <w:szCs w:val="24"/>
          <w:highlight w:val="white"/>
        </w:rPr>
        <w:t>:</w:t>
      </w:r>
    </w:p>
    <w:p w14:paraId="3E79A01D" w14:textId="77777777" w:rsidR="00D62F20" w:rsidRDefault="00D62F20">
      <w:pPr>
        <w:rPr>
          <w:rFonts w:ascii="Times New Roman" w:eastAsia="Times New Roman" w:hAnsi="Times New Roman" w:cs="Times New Roman"/>
          <w:b/>
          <w:color w:val="202124"/>
          <w:sz w:val="24"/>
          <w:szCs w:val="24"/>
          <w:highlight w:val="white"/>
        </w:rPr>
      </w:pPr>
    </w:p>
    <w:p w14:paraId="5B003B38" w14:textId="77777777" w:rsidR="00D62F20" w:rsidRDefault="00236CA5">
      <w:pPr>
        <w:rPr>
          <w:rFonts w:ascii="Times New Roman" w:eastAsia="Times New Roman" w:hAnsi="Times New Roman" w:cs="Times New Roman"/>
          <w:color w:val="202124"/>
          <w:sz w:val="24"/>
          <w:szCs w:val="24"/>
          <w:highlight w:val="white"/>
        </w:rPr>
      </w:pPr>
      <w:proofErr w:type="spellStart"/>
      <w:r>
        <w:rPr>
          <w:rFonts w:ascii="Times New Roman" w:eastAsia="Times New Roman" w:hAnsi="Times New Roman" w:cs="Times New Roman"/>
          <w:color w:val="202124"/>
          <w:sz w:val="24"/>
          <w:szCs w:val="24"/>
          <w:highlight w:val="white"/>
        </w:rPr>
        <w:t>Cortazzi</w:t>
      </w:r>
      <w:proofErr w:type="spellEnd"/>
      <w:r>
        <w:rPr>
          <w:rFonts w:ascii="Times New Roman" w:eastAsia="Times New Roman" w:hAnsi="Times New Roman" w:cs="Times New Roman"/>
          <w:color w:val="202124"/>
          <w:sz w:val="24"/>
          <w:szCs w:val="24"/>
          <w:highlight w:val="white"/>
        </w:rPr>
        <w:t xml:space="preserve">, M., &amp; </w:t>
      </w:r>
      <w:proofErr w:type="spellStart"/>
      <w:r>
        <w:rPr>
          <w:rFonts w:ascii="Times New Roman" w:eastAsia="Times New Roman" w:hAnsi="Times New Roman" w:cs="Times New Roman"/>
          <w:color w:val="202124"/>
          <w:sz w:val="24"/>
          <w:szCs w:val="24"/>
          <w:highlight w:val="white"/>
        </w:rPr>
        <w:t>Jin</w:t>
      </w:r>
      <w:proofErr w:type="spellEnd"/>
      <w:r>
        <w:rPr>
          <w:rFonts w:ascii="Times New Roman" w:eastAsia="Times New Roman" w:hAnsi="Times New Roman" w:cs="Times New Roman"/>
          <w:color w:val="202124"/>
          <w:sz w:val="24"/>
          <w:szCs w:val="24"/>
          <w:highlight w:val="white"/>
        </w:rPr>
        <w:t>, L. (1999). Cultural mirrors: Materials and meth</w:t>
      </w:r>
      <w:r>
        <w:rPr>
          <w:rFonts w:ascii="Times New Roman" w:eastAsia="Times New Roman" w:hAnsi="Times New Roman" w:cs="Times New Roman"/>
          <w:color w:val="202124"/>
          <w:sz w:val="24"/>
          <w:szCs w:val="24"/>
          <w:highlight w:val="white"/>
        </w:rPr>
        <w:t xml:space="preserve">ods in the EFL Classroom.     </w:t>
      </w:r>
    </w:p>
    <w:p w14:paraId="32ECC682" w14:textId="77777777" w:rsidR="00D62F20" w:rsidRDefault="00236CA5">
      <w:pPr>
        <w:ind w:left="555"/>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In E. </w:t>
      </w:r>
      <w:proofErr w:type="spellStart"/>
      <w:r>
        <w:rPr>
          <w:rFonts w:ascii="Times New Roman" w:eastAsia="Times New Roman" w:hAnsi="Times New Roman" w:cs="Times New Roman"/>
          <w:color w:val="202124"/>
          <w:sz w:val="24"/>
          <w:szCs w:val="24"/>
          <w:highlight w:val="white"/>
        </w:rPr>
        <w:t>Hinkel</w:t>
      </w:r>
      <w:proofErr w:type="spellEnd"/>
      <w:r>
        <w:rPr>
          <w:rFonts w:ascii="Times New Roman" w:eastAsia="Times New Roman" w:hAnsi="Times New Roman" w:cs="Times New Roman"/>
          <w:color w:val="202124"/>
          <w:sz w:val="24"/>
          <w:szCs w:val="24"/>
          <w:highlight w:val="white"/>
        </w:rPr>
        <w:t xml:space="preserve"> (Ed.), Culture in Second Language Teaching and Learning (pp. 196-219). </w:t>
      </w:r>
    </w:p>
    <w:p w14:paraId="40884A09" w14:textId="77777777" w:rsidR="00D62F20" w:rsidRDefault="00236CA5">
      <w:pPr>
        <w:ind w:left="555"/>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Cambridge: Cambridge University Press.</w:t>
      </w:r>
    </w:p>
    <w:p w14:paraId="478D08D2" w14:textId="77777777" w:rsidR="00D62F20" w:rsidRDefault="00236CA5">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Kachru, B. B., and C. L. Nelson. 1996. “World </w:t>
      </w:r>
      <w:proofErr w:type="spellStart"/>
      <w:r>
        <w:rPr>
          <w:rFonts w:ascii="Times New Roman" w:eastAsia="Times New Roman" w:hAnsi="Times New Roman" w:cs="Times New Roman"/>
          <w:color w:val="202124"/>
          <w:sz w:val="24"/>
          <w:szCs w:val="24"/>
          <w:highlight w:val="white"/>
        </w:rPr>
        <w:t>Englishes</w:t>
      </w:r>
      <w:proofErr w:type="spellEnd"/>
      <w:r>
        <w:rPr>
          <w:rFonts w:ascii="Times New Roman" w:eastAsia="Times New Roman" w:hAnsi="Times New Roman" w:cs="Times New Roman"/>
          <w:color w:val="202124"/>
          <w:sz w:val="24"/>
          <w:szCs w:val="24"/>
          <w:highlight w:val="white"/>
        </w:rPr>
        <w:t xml:space="preserve">.” </w:t>
      </w:r>
    </w:p>
    <w:p w14:paraId="08983A0F" w14:textId="77777777" w:rsidR="00D62F20" w:rsidRDefault="00236CA5">
      <w:pPr>
        <w:ind w:left="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In Sociolinguistics and Language Teaching, edited by S. L. McKay and N. H. </w:t>
      </w:r>
    </w:p>
    <w:p w14:paraId="52F7F5CA" w14:textId="77777777" w:rsidR="00D62F20" w:rsidRDefault="00236CA5">
      <w:pPr>
        <w:ind w:left="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Hornberger, 71–102. Cambridge: Cambridge University Press.</w:t>
      </w:r>
    </w:p>
    <w:p w14:paraId="0D9D23E6" w14:textId="77777777" w:rsidR="00D62F20" w:rsidRDefault="00236CA5">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Riadini</w:t>
      </w:r>
      <w:proofErr w:type="spellEnd"/>
      <w:r>
        <w:rPr>
          <w:rFonts w:ascii="Times New Roman" w:eastAsia="Times New Roman" w:hAnsi="Times New Roman" w:cs="Times New Roman"/>
          <w:color w:val="000000"/>
          <w:sz w:val="24"/>
          <w:szCs w:val="24"/>
        </w:rPr>
        <w:t xml:space="preserve">, U. S., &amp; </w:t>
      </w:r>
      <w:proofErr w:type="spellStart"/>
      <w:r>
        <w:rPr>
          <w:rFonts w:ascii="Times New Roman" w:eastAsia="Times New Roman" w:hAnsi="Times New Roman" w:cs="Times New Roman"/>
          <w:color w:val="000000"/>
          <w:sz w:val="24"/>
          <w:szCs w:val="24"/>
        </w:rPr>
        <w:t>Cahyono</w:t>
      </w:r>
      <w:proofErr w:type="spellEnd"/>
      <w:r>
        <w:rPr>
          <w:rFonts w:ascii="Times New Roman" w:eastAsia="Times New Roman" w:hAnsi="Times New Roman" w:cs="Times New Roman"/>
          <w:color w:val="000000"/>
          <w:sz w:val="24"/>
          <w:szCs w:val="24"/>
        </w:rPr>
        <w:t>, B. Y. (2021). The Analysis of the C</w:t>
      </w:r>
      <w:r>
        <w:rPr>
          <w:rFonts w:ascii="Times New Roman" w:eastAsia="Times New Roman" w:hAnsi="Times New Roman" w:cs="Times New Roman"/>
          <w:color w:val="000000"/>
          <w:sz w:val="24"/>
          <w:szCs w:val="24"/>
        </w:rPr>
        <w:t xml:space="preserve">ulture-Related Contents in an Indonesian English Textbook. </w:t>
      </w:r>
      <w:r>
        <w:rPr>
          <w:rFonts w:ascii="Times New Roman" w:eastAsia="Times New Roman" w:hAnsi="Times New Roman" w:cs="Times New Roman"/>
          <w:i/>
          <w:color w:val="000000"/>
          <w:sz w:val="24"/>
          <w:szCs w:val="24"/>
        </w:rPr>
        <w:t>IJELTAL (Indonesian Journal of English Language Teaching and Applied Linguistics)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5</w:t>
      </w:r>
      <w:r>
        <w:rPr>
          <w:rFonts w:ascii="Times New Roman" w:eastAsia="Times New Roman" w:hAnsi="Times New Roman" w:cs="Times New Roman"/>
          <w:color w:val="000000"/>
          <w:sz w:val="24"/>
          <w:szCs w:val="24"/>
        </w:rPr>
        <w:t>(2), 285. https://doi.org/10.21093/ijeltal.v5i2.711</w:t>
      </w:r>
    </w:p>
    <w:p w14:paraId="6076D60A" w14:textId="77777777" w:rsidR="00D62F20" w:rsidRDefault="00236CA5">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Siddiqie</w:t>
      </w:r>
      <w:proofErr w:type="spellEnd"/>
      <w:r>
        <w:rPr>
          <w:rFonts w:ascii="Times New Roman" w:eastAsia="Times New Roman" w:hAnsi="Times New Roman" w:cs="Times New Roman"/>
          <w:color w:val="000000"/>
          <w:sz w:val="24"/>
          <w:szCs w:val="24"/>
        </w:rPr>
        <w:t xml:space="preserve">, S. A. (n.d.). </w:t>
      </w:r>
      <w:r>
        <w:rPr>
          <w:rFonts w:ascii="Times New Roman" w:eastAsia="Times New Roman" w:hAnsi="Times New Roman" w:cs="Times New Roman"/>
          <w:i/>
          <w:color w:val="000000"/>
          <w:sz w:val="24"/>
          <w:szCs w:val="24"/>
        </w:rPr>
        <w:t>Intercultural Exposure through English Language Teaching: An Analysis of an English Language Textbook in Bangladesh</w:t>
      </w:r>
      <w:r>
        <w:rPr>
          <w:rFonts w:ascii="Times New Roman" w:eastAsia="Times New Roman" w:hAnsi="Times New Roman" w:cs="Times New Roman"/>
          <w:color w:val="000000"/>
          <w:sz w:val="24"/>
          <w:szCs w:val="24"/>
        </w:rPr>
        <w:t>.</w:t>
      </w:r>
    </w:p>
    <w:p w14:paraId="49FE3345" w14:textId="77777777" w:rsidR="00D62F20" w:rsidRDefault="00236CA5">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Xiang, R., &amp; </w:t>
      </w:r>
      <w:proofErr w:type="spellStart"/>
      <w:r>
        <w:rPr>
          <w:rFonts w:ascii="Times New Roman" w:eastAsia="Times New Roman" w:hAnsi="Times New Roman" w:cs="Times New Roman"/>
          <w:color w:val="000000"/>
          <w:sz w:val="24"/>
          <w:szCs w:val="24"/>
        </w:rPr>
        <w:t>Yenika-Agbaw</w:t>
      </w:r>
      <w:proofErr w:type="spellEnd"/>
      <w:r>
        <w:rPr>
          <w:rFonts w:ascii="Times New Roman" w:eastAsia="Times New Roman" w:hAnsi="Times New Roman" w:cs="Times New Roman"/>
          <w:color w:val="000000"/>
          <w:sz w:val="24"/>
          <w:szCs w:val="24"/>
        </w:rPr>
        <w:t xml:space="preserve">, V. (2021). EFL textbooks, culture and power: A critical content analysis of EFL textbooks for ethnic Mongols in </w:t>
      </w:r>
      <w:r>
        <w:rPr>
          <w:rFonts w:ascii="Times New Roman" w:eastAsia="Times New Roman" w:hAnsi="Times New Roman" w:cs="Times New Roman"/>
          <w:color w:val="000000"/>
          <w:sz w:val="24"/>
          <w:szCs w:val="24"/>
        </w:rPr>
        <w:t xml:space="preserve">China. </w:t>
      </w:r>
      <w:r>
        <w:rPr>
          <w:rFonts w:ascii="Times New Roman" w:eastAsia="Times New Roman" w:hAnsi="Times New Roman" w:cs="Times New Roman"/>
          <w:i/>
          <w:color w:val="000000"/>
          <w:sz w:val="24"/>
          <w:szCs w:val="24"/>
        </w:rPr>
        <w:t>Journal of Multilingual and Multicultural Development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42</w:t>
      </w:r>
      <w:r>
        <w:rPr>
          <w:rFonts w:ascii="Times New Roman" w:eastAsia="Times New Roman" w:hAnsi="Times New Roman" w:cs="Times New Roman"/>
          <w:color w:val="000000"/>
          <w:sz w:val="24"/>
          <w:szCs w:val="24"/>
        </w:rPr>
        <w:t>(4), 327–341. https://doi.org/10.1080/01434632.2019.1692024</w:t>
      </w:r>
    </w:p>
    <w:p w14:paraId="3801BEA6" w14:textId="77777777" w:rsidR="00D62F20" w:rsidRDefault="00D62F20">
      <w:pPr>
        <w:rPr>
          <w:rFonts w:ascii="Times New Roman" w:eastAsia="Times New Roman" w:hAnsi="Times New Roman" w:cs="Times New Roman"/>
          <w:color w:val="202124"/>
          <w:sz w:val="24"/>
          <w:szCs w:val="24"/>
          <w:highlight w:val="white"/>
        </w:rPr>
      </w:pPr>
    </w:p>
    <w:sectPr w:rsidR="00D62F2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r. Mian Md. Naushaad Kabir" w:date="2023-07-16T16:55:00Z" w:initials="">
    <w:p w14:paraId="55A51C5D" w14:textId="14335F4D" w:rsidR="00D62F20" w:rsidRDefault="00EE4B2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Local, target</w:t>
      </w:r>
      <w:r w:rsidR="002E17A3">
        <w:rPr>
          <w:rFonts w:ascii="Arial" w:eastAsia="Arial" w:hAnsi="Arial" w:cs="Arial"/>
          <w:color w:val="000000"/>
        </w:rPr>
        <w:t xml:space="preserve">, </w:t>
      </w:r>
      <w:r>
        <w:rPr>
          <w:rFonts w:ascii="Arial" w:eastAsia="Arial" w:hAnsi="Arial" w:cs="Arial"/>
          <w:color w:val="000000"/>
        </w:rPr>
        <w:t>international</w:t>
      </w:r>
    </w:p>
  </w:comment>
  <w:comment w:id="2" w:author="USER" w:date="2023-07-17T12:12:00Z" w:initials="U">
    <w:p w14:paraId="63166CA4" w14:textId="6E52A957" w:rsidR="002E17A3" w:rsidRDefault="002E17A3">
      <w:pPr>
        <w:pStyle w:val="CommentText"/>
      </w:pPr>
      <w:r>
        <w:rPr>
          <w:rStyle w:val="CommentReference"/>
        </w:rPr>
        <w:annotationRef/>
      </w:r>
    </w:p>
  </w:comment>
  <w:comment w:id="3" w:author="Dr. Mian Md. Naushaad Kabir" w:date="2023-07-16T16:59:00Z" w:initials="">
    <w:p w14:paraId="7957A683" w14:textId="77777777" w:rsidR="00D62F20" w:rsidRDefault="00236CA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t>
      </w:r>
    </w:p>
  </w:comment>
  <w:comment w:id="4" w:author="USER" w:date="2023-07-17T12:23:00Z" w:initials="U">
    <w:p w14:paraId="3BCC181B" w14:textId="25D2C98B" w:rsidR="00EE4B2F" w:rsidRDefault="00EE4B2F">
      <w:pPr>
        <w:pStyle w:val="CommentText"/>
      </w:pPr>
      <w:r>
        <w:rPr>
          <w:rStyle w:val="CommentReference"/>
        </w:rPr>
        <w:annotationRef/>
      </w:r>
      <w:proofErr w:type="gramStart"/>
      <w:r>
        <w:t>Then  I</w:t>
      </w:r>
      <w:proofErr w:type="gramEnd"/>
      <w:r>
        <w:t xml:space="preserve"> will leave it or take interview with students</w:t>
      </w:r>
      <w:r w:rsidR="00A41AE7">
        <w:t xml:space="preserve"> if you permit me</w:t>
      </w:r>
    </w:p>
  </w:comment>
  <w:comment w:id="5" w:author="USER" w:date="2023-07-17T12:26:00Z" w:initials="U">
    <w:p w14:paraId="228A9597" w14:textId="39998F42" w:rsidR="00A41AE7" w:rsidRDefault="00A41AE7">
      <w:pPr>
        <w:pStyle w:val="CommentText"/>
      </w:pPr>
      <w:r>
        <w:rPr>
          <w:rStyle w:val="CommentReference"/>
        </w:rPr>
        <w:annotationRef/>
      </w:r>
    </w:p>
  </w:comment>
  <w:comment w:id="7" w:author="Dr. Mian Md. Naushaad Kabir" w:date="2023-07-16T17:09:00Z" w:initials="">
    <w:p w14:paraId="329BF723" w14:textId="77777777" w:rsidR="00D62F20" w:rsidRDefault="00236CA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rewrite</w:t>
      </w:r>
    </w:p>
  </w:comment>
  <w:comment w:id="8" w:author="USER" w:date="2023-07-17T12:27:00Z" w:initials="U">
    <w:p w14:paraId="5319A2CE" w14:textId="2E99C42C" w:rsidR="00A41AE7" w:rsidRDefault="00A41AE7">
      <w:pPr>
        <w:pStyle w:val="CommentText"/>
      </w:pPr>
      <w:r>
        <w:rPr>
          <w:rStyle w:val="CommentReference"/>
        </w:rPr>
        <w:annotationRef/>
      </w:r>
      <w:r>
        <w:rPr>
          <w:rFonts w:ascii="Times New Roman" w:eastAsia="Times New Roman" w:hAnsi="Times New Roman" w:cs="Times New Roman"/>
          <w:color w:val="252525"/>
          <w:sz w:val="24"/>
          <w:szCs w:val="24"/>
        </w:rPr>
        <w:t>Due to their level as SSC students, it is presumed that there exists a knowledge gap regarding cultural content. In order to bridge this gap, a 10-minute session will be implemented with the purpose of persuading students about the concept of cultural content in textbook</w:t>
      </w:r>
    </w:p>
  </w:comment>
  <w:comment w:id="9" w:author="USER" w:date="2023-07-17T12:28:00Z" w:initials="U">
    <w:p w14:paraId="5C079A48" w14:textId="2AB6B53E" w:rsidR="00A41AE7" w:rsidRDefault="00A41AE7">
      <w:pPr>
        <w:pStyle w:val="CommentText"/>
      </w:pPr>
      <w:r>
        <w:rPr>
          <w:rStyle w:val="CommentReference"/>
        </w:rPr>
        <w:annotationRef/>
      </w:r>
    </w:p>
  </w:comment>
  <w:comment w:id="10" w:author="Dr. Mian Md. Naushaad Kabir" w:date="2023-07-16T17:09:00Z" w:initials="">
    <w:p w14:paraId="2464C3D2" w14:textId="77777777" w:rsidR="00D62F20" w:rsidRDefault="00236CA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w:t>
      </w:r>
      <w:r>
        <w:rPr>
          <w:rFonts w:ascii="Arial" w:eastAsia="Arial" w:hAnsi="Arial" w:cs="Arial"/>
          <w:color w:val="000000"/>
        </w:rPr>
        <w:t>s</w:t>
      </w:r>
      <w:r>
        <w:rPr>
          <w:rFonts w:ascii="Arial" w:eastAsia="Arial" w:hAnsi="Arial" w:cs="Arial"/>
          <w:color w:val="000000"/>
        </w:rPr>
        <w:t>e</w:t>
      </w:r>
      <w:r>
        <w:rPr>
          <w:rFonts w:ascii="Arial" w:eastAsia="Arial" w:hAnsi="Arial" w:cs="Arial"/>
          <w:color w:val="000000"/>
        </w:rPr>
        <w:t xml:space="preserve"> </w:t>
      </w:r>
      <w:r>
        <w:rPr>
          <w:rFonts w:ascii="Arial" w:eastAsia="Arial" w:hAnsi="Arial" w:cs="Arial"/>
          <w:color w:val="000000"/>
        </w:rPr>
        <w:t>b</w:t>
      </w:r>
      <w:r>
        <w:rPr>
          <w:rFonts w:ascii="Arial" w:eastAsia="Arial" w:hAnsi="Arial" w:cs="Arial"/>
          <w:color w:val="000000"/>
        </w:rPr>
        <w:t>e</w:t>
      </w:r>
      <w:r>
        <w:rPr>
          <w:rFonts w:ascii="Arial" w:eastAsia="Arial" w:hAnsi="Arial" w:cs="Arial"/>
          <w:color w:val="000000"/>
        </w:rPr>
        <w:t>t</w:t>
      </w:r>
      <w:r>
        <w:rPr>
          <w:rFonts w:ascii="Arial" w:eastAsia="Arial" w:hAnsi="Arial" w:cs="Arial"/>
          <w:color w:val="000000"/>
        </w:rPr>
        <w:t>t</w:t>
      </w:r>
      <w:r>
        <w:rPr>
          <w:rFonts w:ascii="Arial" w:eastAsia="Arial" w:hAnsi="Arial" w:cs="Arial"/>
          <w:color w:val="000000"/>
        </w:rPr>
        <w:t>e</w:t>
      </w:r>
      <w:r>
        <w:rPr>
          <w:rFonts w:ascii="Arial" w:eastAsia="Arial" w:hAnsi="Arial" w:cs="Arial"/>
          <w:color w:val="000000"/>
        </w:rPr>
        <w:t>r</w:t>
      </w:r>
      <w:r>
        <w:rPr>
          <w:rFonts w:ascii="Arial" w:eastAsia="Arial" w:hAnsi="Arial" w:cs="Arial"/>
          <w:color w:val="000000"/>
        </w:rPr>
        <w:t xml:space="preserve"> </w:t>
      </w:r>
      <w:r>
        <w:rPr>
          <w:rFonts w:ascii="Arial" w:eastAsia="Arial" w:hAnsi="Arial" w:cs="Arial"/>
          <w:color w:val="000000"/>
        </w:rPr>
        <w:t>v</w:t>
      </w:r>
      <w:r>
        <w:rPr>
          <w:rFonts w:ascii="Arial" w:eastAsia="Arial" w:hAnsi="Arial" w:cs="Arial"/>
          <w:color w:val="000000"/>
        </w:rPr>
        <w:t>e</w:t>
      </w:r>
      <w:r>
        <w:rPr>
          <w:rFonts w:ascii="Arial" w:eastAsia="Arial" w:hAnsi="Arial" w:cs="Arial"/>
          <w:color w:val="000000"/>
        </w:rPr>
        <w:t>r</w:t>
      </w:r>
      <w:r>
        <w:rPr>
          <w:rFonts w:ascii="Arial" w:eastAsia="Arial" w:hAnsi="Arial" w:cs="Arial"/>
          <w:color w:val="000000"/>
        </w:rPr>
        <w:t>b</w:t>
      </w:r>
    </w:p>
  </w:comment>
  <w:comment w:id="11" w:author="Dr. Mian Md. Naushaad Kabir" w:date="2023-07-16T17:10:00Z" w:initials="">
    <w:p w14:paraId="48B91B6A" w14:textId="77777777" w:rsidR="00D62F20" w:rsidRDefault="00236CA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target more, 40</w:t>
      </w:r>
    </w:p>
  </w:comment>
  <w:comment w:id="12" w:author="Dr. Mian Md. Naushaad Kabir" w:date="2023-07-16T17:10:00Z" w:initials="">
    <w:p w14:paraId="005DA055" w14:textId="77777777" w:rsidR="00D62F20" w:rsidRDefault="00236CA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follow APA 7th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A51C5D" w15:done="1"/>
  <w15:commentEx w15:paraId="63166CA4" w15:paraIdParent="55A51C5D" w15:done="1"/>
  <w15:commentEx w15:paraId="7957A683" w15:done="1"/>
  <w15:commentEx w15:paraId="3BCC181B" w15:paraIdParent="7957A683" w15:done="1"/>
  <w15:commentEx w15:paraId="228A9597" w15:paraIdParent="7957A683" w15:done="1"/>
  <w15:commentEx w15:paraId="329BF723" w15:done="1"/>
  <w15:commentEx w15:paraId="5319A2CE" w15:paraIdParent="329BF723" w15:done="1"/>
  <w15:commentEx w15:paraId="5C079A48" w15:paraIdParent="329BF723" w15:done="1"/>
  <w15:commentEx w15:paraId="2464C3D2" w15:done="1"/>
  <w15:commentEx w15:paraId="48B91B6A" w15:done="1"/>
  <w15:commentEx w15:paraId="005DA05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FAEB3" w16cex:dateUtc="2023-07-17T06:12:00Z"/>
  <w16cex:commentExtensible w16cex:durableId="285FB159" w16cex:dateUtc="2023-07-17T06:23:00Z"/>
  <w16cex:commentExtensible w16cex:durableId="285FB209" w16cex:dateUtc="2023-07-17T06:26:00Z"/>
  <w16cex:commentExtensible w16cex:durableId="285FB216" w16cex:dateUtc="2023-07-17T06:27:00Z"/>
  <w16cex:commentExtensible w16cex:durableId="285FB275" w16cex:dateUtc="2023-07-17T0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A51C5D" w16cid:durableId="285FAD20"/>
  <w16cid:commentId w16cid:paraId="63166CA4" w16cid:durableId="285FAEB3"/>
  <w16cid:commentId w16cid:paraId="7957A683" w16cid:durableId="285FAD22"/>
  <w16cid:commentId w16cid:paraId="3BCC181B" w16cid:durableId="285FB159"/>
  <w16cid:commentId w16cid:paraId="228A9597" w16cid:durableId="285FB209"/>
  <w16cid:commentId w16cid:paraId="329BF723" w16cid:durableId="285FAD23"/>
  <w16cid:commentId w16cid:paraId="5319A2CE" w16cid:durableId="285FB216"/>
  <w16cid:commentId w16cid:paraId="5C079A48" w16cid:durableId="285FB275"/>
  <w16cid:commentId w16cid:paraId="2464C3D2" w16cid:durableId="285FAD24"/>
  <w16cid:commentId w16cid:paraId="48B91B6A" w16cid:durableId="285FAD25"/>
  <w16cid:commentId w16cid:paraId="005DA055" w16cid:durableId="285FAD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97750"/>
    <w:multiLevelType w:val="multilevel"/>
    <w:tmpl w:val="F4FC1B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F20"/>
    <w:rsid w:val="00236CA5"/>
    <w:rsid w:val="002E17A3"/>
    <w:rsid w:val="0054431C"/>
    <w:rsid w:val="00845AFB"/>
    <w:rsid w:val="008E5E45"/>
    <w:rsid w:val="00A41AE7"/>
    <w:rsid w:val="00B67A88"/>
    <w:rsid w:val="00D62F20"/>
    <w:rsid w:val="00D93066"/>
    <w:rsid w:val="00EE4B2F"/>
    <w:rsid w:val="00F52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14381"/>
  <w15:docId w15:val="{602F910E-AAF1-4AF7-987B-1159C2E14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E17A3"/>
    <w:rPr>
      <w:b/>
      <w:bCs/>
    </w:rPr>
  </w:style>
  <w:style w:type="character" w:customStyle="1" w:styleId="CommentSubjectChar">
    <w:name w:val="Comment Subject Char"/>
    <w:basedOn w:val="CommentTextChar"/>
    <w:link w:val="CommentSubject"/>
    <w:uiPriority w:val="99"/>
    <w:semiHidden/>
    <w:rsid w:val="002E17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2023-07-17T06:35:00Z</dcterms:created>
  <dcterms:modified xsi:type="dcterms:W3CDTF">2023-07-17T07:57:00Z</dcterms:modified>
</cp:coreProperties>
</file>